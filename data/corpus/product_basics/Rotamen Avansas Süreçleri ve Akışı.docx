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4D4" w:rsidRDefault="00B274D4" w:rsidP="00B274D4">
      <w:pPr>
        <w:pStyle w:val="NoSpacing"/>
        <w:spacing w:before="1540" w:after="240"/>
        <w:jc w:val="center"/>
        <w:rPr>
          <w:color w:val="5B9BD5" w:themeColor="accent1"/>
        </w:rPr>
      </w:pPr>
      <w:r>
        <w:rPr>
          <w:noProof/>
          <w:lang w:val="tr-TR" w:eastAsia="tr-TR"/>
        </w:rPr>
        <w:drawing>
          <wp:inline distT="0" distB="0" distL="0" distR="0" wp14:anchorId="35449AAF" wp14:editId="23EEFBAD">
            <wp:extent cx="2284439" cy="1111348"/>
            <wp:effectExtent l="0" t="0" r="0" b="0"/>
            <wp:docPr id="2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3689" cy="1135308"/>
                    </a:xfrm>
                    <a:prstGeom prst="rect">
                      <a:avLst/>
                    </a:prstGeom>
                  </pic:spPr>
                </pic:pic>
              </a:graphicData>
            </a:graphic>
          </wp:inline>
        </w:drawing>
      </w:r>
    </w:p>
    <w:p w:rsidR="00B274D4" w:rsidRDefault="00B274D4" w:rsidP="00B274D4">
      <w:pPr>
        <w:pStyle w:val="NoSpacing"/>
        <w:spacing w:before="1540" w:after="240"/>
        <w:jc w:val="center"/>
        <w:rPr>
          <w:color w:val="5B9BD5" w:themeColor="accent1"/>
        </w:rPr>
      </w:pPr>
      <w:r>
        <w:rPr>
          <w:noProof/>
          <w:color w:val="5B9BD5" w:themeColor="accent1"/>
          <w:lang w:val="tr-TR" w:eastAsia="tr-TR"/>
        </w:rPr>
        <w:drawing>
          <wp:anchor distT="0" distB="0" distL="114300" distR="114300" simplePos="0" relativeHeight="251659264" behindDoc="0" locked="0" layoutInCell="1" allowOverlap="1" wp14:anchorId="677845E6" wp14:editId="0C1E7907">
            <wp:simplePos x="0" y="0"/>
            <wp:positionH relativeFrom="margin">
              <wp:posOffset>1522730</wp:posOffset>
            </wp:positionH>
            <wp:positionV relativeFrom="paragraph">
              <wp:posOffset>82550</wp:posOffset>
            </wp:positionV>
            <wp:extent cx="3141345" cy="857250"/>
            <wp:effectExtent l="0" t="0" r="1905" b="0"/>
            <wp:wrapSquare wrapText="bothSides"/>
            <wp:docPr id="22" name="Picture 22" descr="Avansa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vansas-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41345" cy="857250"/>
                    </a:xfrm>
                    <a:prstGeom prst="rect">
                      <a:avLst/>
                    </a:prstGeom>
                    <a:noFill/>
                  </pic:spPr>
                </pic:pic>
              </a:graphicData>
            </a:graphic>
            <wp14:sizeRelH relativeFrom="page">
              <wp14:pctWidth>0</wp14:pctWidth>
            </wp14:sizeRelH>
            <wp14:sizeRelV relativeFrom="page">
              <wp14:pctHeight>0</wp14:pctHeight>
            </wp14:sizeRelV>
          </wp:anchor>
        </w:drawing>
      </w:r>
    </w:p>
    <w:p w:rsidR="00B274D4" w:rsidRDefault="00B274D4" w:rsidP="00B274D4">
      <w:pPr>
        <w:ind w:firstLine="720"/>
        <w:rPr>
          <w:b/>
          <w:bCs/>
          <w:color w:val="1F4E79"/>
          <w:lang w:val="en-US"/>
        </w:rPr>
      </w:pPr>
    </w:p>
    <w:p w:rsidR="00F85FFC" w:rsidRDefault="00F85FFC" w:rsidP="00B274D4">
      <w:pPr>
        <w:ind w:firstLine="720"/>
        <w:rPr>
          <w:b/>
          <w:bCs/>
          <w:color w:val="1F4E79"/>
          <w:lang w:val="en-US"/>
        </w:rPr>
      </w:pPr>
    </w:p>
    <w:p w:rsidR="00F85FFC" w:rsidRPr="00F25EBF" w:rsidRDefault="00F25EBF" w:rsidP="00F25EBF">
      <w:pPr>
        <w:pStyle w:val="IntenseQuote"/>
        <w:rPr>
          <w:b/>
          <w:color w:val="323E4F" w:themeColor="text2" w:themeShade="BF"/>
          <w:sz w:val="28"/>
          <w:lang w:val="en-US"/>
          <w:rPrChange w:id="0" w:author="Oğuzhan Aloğlu" w:date="2023-11-28T14:44:00Z">
            <w:rPr>
              <w:lang w:val="en-US"/>
            </w:rPr>
          </w:rPrChange>
        </w:rPr>
        <w:pPrChange w:id="1" w:author="Oğuzhan Aloğlu" w:date="2023-11-28T14:44:00Z">
          <w:pPr>
            <w:ind w:firstLine="720"/>
          </w:pPr>
        </w:pPrChange>
      </w:pPr>
      <w:ins w:id="2" w:author="Oğuzhan Aloğlu" w:date="2023-11-28T14:43:00Z">
        <w:r w:rsidRPr="00F25EBF">
          <w:rPr>
            <w:b/>
            <w:color w:val="323E4F" w:themeColor="text2" w:themeShade="BF"/>
            <w:sz w:val="28"/>
            <w:lang w:val="en-US"/>
            <w:rPrChange w:id="3" w:author="Oğuzhan Aloğlu" w:date="2023-11-28T14:44:00Z">
              <w:rPr>
                <w:lang w:val="en-US"/>
              </w:rPr>
            </w:rPrChange>
          </w:rPr>
          <w:t xml:space="preserve">Rotamen Avansas Süreçleri ve </w:t>
        </w:r>
      </w:ins>
      <w:ins w:id="4" w:author="Oğuzhan Aloğlu" w:date="2023-11-28T14:44:00Z">
        <w:r w:rsidRPr="00F25EBF">
          <w:rPr>
            <w:b/>
            <w:color w:val="323E4F" w:themeColor="text2" w:themeShade="BF"/>
            <w:sz w:val="28"/>
            <w:lang w:val="en-US"/>
            <w:rPrChange w:id="5" w:author="Oğuzhan Aloğlu" w:date="2023-11-28T14:44:00Z">
              <w:rPr>
                <w:lang w:val="en-US"/>
              </w:rPr>
            </w:rPrChange>
          </w:rPr>
          <w:t>Akış</w:t>
        </w:r>
      </w:ins>
      <w:ins w:id="6" w:author="Oğuzhan Aloğlu" w:date="2023-11-28T14:59:00Z">
        <w:r w:rsidR="004B57CB">
          <w:rPr>
            <w:b/>
            <w:color w:val="323E4F" w:themeColor="text2" w:themeShade="BF"/>
            <w:sz w:val="28"/>
            <w:lang w:val="en-US"/>
          </w:rPr>
          <w:t>ı</w:t>
        </w:r>
      </w:ins>
      <w:ins w:id="7" w:author="Oğuzhan Aloğlu" w:date="2023-11-28T14:44:00Z">
        <w:r w:rsidRPr="00F25EBF">
          <w:rPr>
            <w:b/>
            <w:color w:val="323E4F" w:themeColor="text2" w:themeShade="BF"/>
            <w:sz w:val="28"/>
            <w:lang w:val="en-US"/>
            <w:rPrChange w:id="8" w:author="Oğuzhan Aloğlu" w:date="2023-11-28T14:44:00Z">
              <w:rPr>
                <w:lang w:val="en-US"/>
              </w:rPr>
            </w:rPrChange>
          </w:rPr>
          <w:t xml:space="preserve"> </w:t>
        </w:r>
      </w:ins>
    </w:p>
    <w:p w:rsidR="00F85FFC" w:rsidRDefault="00F85FFC" w:rsidP="00B274D4">
      <w:pPr>
        <w:ind w:firstLine="720"/>
        <w:rPr>
          <w:b/>
          <w:bCs/>
          <w:color w:val="1F4E79"/>
          <w:lang w:val="en-US"/>
        </w:rPr>
      </w:pPr>
    </w:p>
    <w:p w:rsidR="00F85FFC" w:rsidRDefault="00F85FFC" w:rsidP="00B274D4">
      <w:pPr>
        <w:ind w:firstLine="720"/>
        <w:rPr>
          <w:b/>
          <w:bCs/>
          <w:color w:val="1F4E79"/>
          <w:lang w:val="en-US"/>
        </w:rPr>
      </w:pPr>
    </w:p>
    <w:p w:rsidR="00F85FFC" w:rsidRDefault="00F85FFC" w:rsidP="00B274D4">
      <w:pPr>
        <w:ind w:firstLine="720"/>
        <w:rPr>
          <w:b/>
          <w:bCs/>
          <w:color w:val="1F4E79"/>
          <w:lang w:val="en-US"/>
        </w:rPr>
      </w:pPr>
    </w:p>
    <w:p w:rsidR="00F85FFC" w:rsidRDefault="00F85FFC" w:rsidP="00B274D4">
      <w:pPr>
        <w:ind w:firstLine="720"/>
        <w:rPr>
          <w:b/>
          <w:bCs/>
          <w:color w:val="1F4E79"/>
          <w:lang w:val="en-US"/>
        </w:rPr>
      </w:pPr>
    </w:p>
    <w:p w:rsidR="00F85FFC" w:rsidRDefault="00F85FFC" w:rsidP="00F85FFC">
      <w:pPr>
        <w:jc w:val="center"/>
      </w:pPr>
    </w:p>
    <w:p w:rsidR="00F85FFC" w:rsidRPr="00184E26" w:rsidDel="00F25EBF" w:rsidRDefault="00F25EBF" w:rsidP="00F85FFC">
      <w:pPr>
        <w:jc w:val="center"/>
        <w:rPr>
          <w:moveFrom w:id="9" w:author="Oğuzhan Aloğlu" w:date="2023-11-28T14:43:00Z"/>
          <w:b/>
        </w:rPr>
      </w:pPr>
      <w:r>
        <w:rPr>
          <w:noProof/>
          <w:color w:val="5B9BD5" w:themeColor="accent1"/>
        </w:rPr>
        <mc:AlternateContent>
          <mc:Choice Requires="wps">
            <w:drawing>
              <wp:anchor distT="0" distB="0" distL="114300" distR="114300" simplePos="0" relativeHeight="251661312" behindDoc="0" locked="0" layoutInCell="1" allowOverlap="1" wp14:anchorId="6B813D65" wp14:editId="581D4F57">
                <wp:simplePos x="0" y="0"/>
                <wp:positionH relativeFrom="margin">
                  <wp:posOffset>95250</wp:posOffset>
                </wp:positionH>
                <wp:positionV relativeFrom="page">
                  <wp:posOffset>9775825</wp:posOffset>
                </wp:positionV>
                <wp:extent cx="6553200" cy="600075"/>
                <wp:effectExtent l="0" t="0" r="2540" b="9525"/>
                <wp:wrapThrough wrapText="bothSides">
                  <wp:wrapPolygon edited="0">
                    <wp:start x="0" y="0"/>
                    <wp:lineTo x="0" y="21257"/>
                    <wp:lineTo x="21542" y="21257"/>
                    <wp:lineTo x="21542"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65532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sz w:val="28"/>
                                <w:szCs w:val="28"/>
                              </w:rPr>
                              <w:alias w:val="Date"/>
                              <w:tag w:val=""/>
                              <w:id w:val="1291778062"/>
                              <w:dataBinding w:prefixMappings="xmlns:ns0='http://schemas.microsoft.com/office/2006/coverPageProps' " w:xpath="/ns0:CoverPageProperties[1]/ns0:PublishDate[1]" w:storeItemID="{55AF091B-3C7A-41E3-B477-F2FDAA23CFDA}"/>
                              <w:date w:fullDate="2023-10-28T00:00:00Z">
                                <w:dateFormat w:val="MMMM d, yyyy"/>
                                <w:lid w:val="en-US"/>
                                <w:storeMappedDataAs w:val="dateTime"/>
                                <w:calendar w:val="gregorian"/>
                              </w:date>
                            </w:sdtPr>
                            <w:sdtContent>
                              <w:p w:rsidR="00F85FFC" w:rsidRDefault="00F25EBF" w:rsidP="00F85FFC">
                                <w:pPr>
                                  <w:pStyle w:val="NoSpacing"/>
                                  <w:spacing w:after="40"/>
                                  <w:jc w:val="center"/>
                                  <w:rPr>
                                    <w:caps/>
                                    <w:color w:val="5B9BD5" w:themeColor="accent1"/>
                                    <w:sz w:val="28"/>
                                    <w:szCs w:val="28"/>
                                  </w:rPr>
                                </w:pPr>
                                <w:ins w:id="10" w:author="Oğuzhan Aloğlu" w:date="2023-11-28T14:44:00Z">
                                  <w:r>
                                    <w:rPr>
                                      <w:b/>
                                      <w:caps/>
                                      <w:sz w:val="28"/>
                                      <w:szCs w:val="28"/>
                                    </w:rPr>
                                    <w:t>October 28, 2023</w:t>
                                  </w:r>
                                </w:ins>
                              </w:p>
                            </w:sdtContent>
                          </w:sdt>
                          <w:p w:rsidR="00F85FFC" w:rsidRDefault="00F85FFC" w:rsidP="00F85FFC">
                            <w:pPr>
                              <w:pStyle w:val="NoSpacing"/>
                              <w:jc w:val="center"/>
                              <w:rPr>
                                <w:color w:val="5B9BD5" w:themeColor="accent1"/>
                              </w:rPr>
                            </w:pPr>
                            <w:sdt>
                              <w:sdtPr>
                                <w:rPr>
                                  <w:caps/>
                                  <w:color w:val="5B9BD5" w:themeColor="accent1"/>
                                </w:rPr>
                                <w:alias w:val="Company"/>
                                <w:tag w:val=""/>
                                <w:id w:val="-1446774624"/>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p w:rsidR="00F85FFC" w:rsidRDefault="00F85FFC" w:rsidP="00F85FFC">
                            <w:pPr>
                              <w:pStyle w:val="NoSpacing"/>
                              <w:jc w:val="center"/>
                              <w:rPr>
                                <w:color w:val="5B9BD5" w:themeColor="accent1"/>
                              </w:rPr>
                            </w:pPr>
                            <w:sdt>
                              <w:sdtPr>
                                <w:rPr>
                                  <w:color w:val="5B9BD5" w:themeColor="accent1"/>
                                </w:rPr>
                                <w:alias w:val="Address"/>
                                <w:tag w:val=""/>
                                <w:id w:val="-199678657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B813D65" id="_x0000_t202" coordsize="21600,21600" o:spt="202" path="m,l,21600r21600,l21600,xe">
                <v:stroke joinstyle="miter"/>
                <v:path gradientshapeok="t" o:connecttype="rect"/>
              </v:shapetype>
              <v:shape id="Text Box 11" o:spid="_x0000_s1026" type="#_x0000_t202" style="position:absolute;left:0;text-align:left;margin-left:7.5pt;margin-top:769.75pt;width:516pt;height:47.25pt;z-index:25166131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" filled="f" stroked="f" strokeweight=".5pt">
                <v:textbox inset="0,0,0,0">
                  <w:txbxContent>
                    <w:sdt>
                      <w:sdtPr>
                        <w:rPr>
                          <w:b/>
                          <w:caps/>
                          <w:sz w:val="28"/>
                          <w:szCs w:val="28"/>
                        </w:rPr>
                        <w:alias w:val="Date"/>
                        <w:tag w:val=""/>
                        <w:id w:val="1291778062"/>
                        <w:dataBinding w:prefixMappings="xmlns:ns0='http://schemas.microsoft.com/office/2006/coverPageProps' " w:xpath="/ns0:CoverPageProperties[1]/ns0:PublishDate[1]" w:storeItemID="{55AF091B-3C7A-41E3-B477-F2FDAA23CFDA}"/>
                        <w:date w:fullDate="2023-10-28T00:00:00Z">
                          <w:dateFormat w:val="MMMM d, yyyy"/>
                          <w:lid w:val="en-US"/>
                          <w:storeMappedDataAs w:val="dateTime"/>
                          <w:calendar w:val="gregorian"/>
                        </w:date>
                      </w:sdtPr>
                      <w:sdtContent>
                        <w:p w:rsidR="00F85FFC" w:rsidRDefault="00F25EBF" w:rsidP="00F85FFC">
                          <w:pPr>
                            <w:pStyle w:val="NoSpacing"/>
                            <w:spacing w:after="40"/>
                            <w:jc w:val="center"/>
                            <w:rPr>
                              <w:caps/>
                              <w:color w:val="5B9BD5" w:themeColor="accent1"/>
                              <w:sz w:val="28"/>
                              <w:szCs w:val="28"/>
                            </w:rPr>
                          </w:pPr>
                          <w:ins w:id="11" w:author="Oğuzhan Aloğlu" w:date="2023-11-28T14:44:00Z">
                            <w:r>
                              <w:rPr>
                                <w:b/>
                                <w:caps/>
                                <w:sz w:val="28"/>
                                <w:szCs w:val="28"/>
                              </w:rPr>
                              <w:t>October 28, 2023</w:t>
                            </w:r>
                          </w:ins>
                        </w:p>
                      </w:sdtContent>
                    </w:sdt>
                    <w:p w:rsidR="00F85FFC" w:rsidRDefault="00F85FFC" w:rsidP="00F85FFC">
                      <w:pPr>
                        <w:pStyle w:val="NoSpacing"/>
                        <w:jc w:val="center"/>
                        <w:rPr>
                          <w:color w:val="5B9BD5" w:themeColor="accent1"/>
                        </w:rPr>
                      </w:pPr>
                      <w:sdt>
                        <w:sdtPr>
                          <w:rPr>
                            <w:caps/>
                            <w:color w:val="5B9BD5" w:themeColor="accent1"/>
                          </w:rPr>
                          <w:alias w:val="Company"/>
                          <w:tag w:val=""/>
                          <w:id w:val="-1446774624"/>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p w:rsidR="00F85FFC" w:rsidRDefault="00F85FFC" w:rsidP="00F85FFC">
                      <w:pPr>
                        <w:pStyle w:val="NoSpacing"/>
                        <w:jc w:val="center"/>
                        <w:rPr>
                          <w:color w:val="5B9BD5" w:themeColor="accent1"/>
                        </w:rPr>
                      </w:pPr>
                      <w:sdt>
                        <w:sdtPr>
                          <w:rPr>
                            <w:color w:val="5B9BD5" w:themeColor="accent1"/>
                          </w:rPr>
                          <w:alias w:val="Address"/>
                          <w:tag w:val=""/>
                          <w:id w:val="-199678657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type="through" anchorx="margin" anchory="page"/>
              </v:shape>
            </w:pict>
          </mc:Fallback>
        </mc:AlternateContent>
      </w:r>
      <w:r w:rsidRPr="008921D0">
        <w:rPr>
          <w:noProof/>
        </w:rPr>
        <w:drawing>
          <wp:anchor distT="0" distB="0" distL="114300" distR="114300" simplePos="0" relativeHeight="251662336" behindDoc="0" locked="0" layoutInCell="1" allowOverlap="1" wp14:anchorId="2AB30F4A" wp14:editId="325E4587">
            <wp:simplePos x="0" y="0"/>
            <wp:positionH relativeFrom="column">
              <wp:posOffset>2505075</wp:posOffset>
            </wp:positionH>
            <wp:positionV relativeFrom="paragraph">
              <wp:posOffset>2233930</wp:posOffset>
            </wp:positionV>
            <wp:extent cx="1196234" cy="513956"/>
            <wp:effectExtent l="0" t="0" r="4445" b="635"/>
            <wp:wrapThrough wrapText="bothSides">
              <wp:wrapPolygon edited="0">
                <wp:start x="0" y="0"/>
                <wp:lineTo x="0" y="20826"/>
                <wp:lineTo x="21336" y="20826"/>
                <wp:lineTo x="21336" y="0"/>
                <wp:lineTo x="0" y="0"/>
              </wp:wrapPolygon>
            </wp:wrapThrough>
            <wp:docPr id="26" name="Picture 8" descr="OnUsLogoOrj_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UsLogoOrj_I.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6234" cy="513956"/>
                    </a:xfrm>
                    <a:prstGeom prst="rect">
                      <a:avLst/>
                    </a:prstGeom>
                  </pic:spPr>
                </pic:pic>
              </a:graphicData>
            </a:graphic>
          </wp:anchor>
        </w:drawing>
      </w:r>
      <w:ins w:id="12" w:author="Oğuzhan Aloğlu" w:date="2023-11-28T14:43:00Z">
        <w:r w:rsidRPr="00F25EBF">
          <w:rPr>
            <w:rFonts w:ascii="Arial" w:hAnsi="Arial" w:cs="Arial"/>
            <w:noProof/>
          </w:rPr>
          <mc:AlternateContent>
            <mc:Choice Requires="wps">
              <w:drawing>
                <wp:anchor distT="45720" distB="45720" distL="114300" distR="114300" simplePos="0" relativeHeight="251664384" behindDoc="0" locked="0" layoutInCell="1" allowOverlap="1" wp14:anchorId="2B49A3FE" wp14:editId="432521B6">
                  <wp:simplePos x="0" y="0"/>
                  <wp:positionH relativeFrom="column">
                    <wp:posOffset>1951990</wp:posOffset>
                  </wp:positionH>
                  <wp:positionV relativeFrom="paragraph">
                    <wp:posOffset>3525520</wp:posOffset>
                  </wp:positionV>
                  <wp:extent cx="2360930" cy="1404620"/>
                  <wp:effectExtent l="0" t="0" r="1270" b="0"/>
                  <wp:wrapThrough wrapText="bothSides">
                    <wp:wrapPolygon edited="0">
                      <wp:start x="0" y="0"/>
                      <wp:lineTo x="0" y="20512"/>
                      <wp:lineTo x="21445" y="20512"/>
                      <wp:lineTo x="21445"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F25EBF" w:rsidRPr="00184E26" w:rsidRDefault="00F25EBF" w:rsidP="00F25EBF">
                              <w:pPr>
                                <w:jc w:val="center"/>
                                <w:rPr>
                                  <w:moveTo w:id="13" w:author="Oğuzhan Aloğlu" w:date="2023-11-28T14:43:00Z"/>
                                  <w:b/>
                                </w:rPr>
                              </w:pPr>
                              <w:moveToRangeStart w:id="14" w:author="Oğuzhan Aloğlu" w:date="2023-11-28T14:43:00Z" w:name="move152074999"/>
                              <w:moveTo w:id="15" w:author="Oğuzhan Aloğlu" w:date="2023-11-28T14:43:00Z">
                                <w:r w:rsidRPr="00184E26">
                                  <w:rPr>
                                    <w:b/>
                                  </w:rPr>
                                  <w:t>Tarafından Geliştirilmiştir.</w:t>
                                </w:r>
                              </w:moveTo>
                            </w:p>
                            <w:moveToRangeEnd w:id="14"/>
                            <w:p w:rsidR="00F25EBF" w:rsidRDefault="00F25EBF"/>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B49A3FE" id="Text Box 2" o:spid="_x0000_s1027" type="#_x0000_t202" style="position:absolute;left:0;text-align:left;margin-left:153.7pt;margin-top:277.6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" stroked="f">
                  <v:textbox style="mso-fit-shape-to-text:t">
                    <w:txbxContent>
                      <w:p w:rsidR="00F25EBF" w:rsidRPr="00184E26" w:rsidRDefault="00F25EBF" w:rsidP="00F25EBF">
                        <w:pPr>
                          <w:jc w:val="center"/>
                          <w:rPr>
                            <w:moveTo w:id="16" w:author="Oğuzhan Aloğlu" w:date="2023-11-28T14:43:00Z"/>
                            <w:b/>
                          </w:rPr>
                        </w:pPr>
                        <w:moveToRangeStart w:id="17" w:author="Oğuzhan Aloğlu" w:date="2023-11-28T14:43:00Z" w:name="move152074999"/>
                        <w:moveTo w:id="18" w:author="Oğuzhan Aloğlu" w:date="2023-11-28T14:43:00Z">
                          <w:r w:rsidRPr="00184E26">
                            <w:rPr>
                              <w:b/>
                            </w:rPr>
                            <w:t>Tarafından Geliştirilmiştir.</w:t>
                          </w:r>
                        </w:moveTo>
                      </w:p>
                      <w:moveToRangeEnd w:id="17"/>
                      <w:p w:rsidR="00F25EBF" w:rsidRDefault="00F25EBF"/>
                    </w:txbxContent>
                  </v:textbox>
                  <w10:wrap type="through"/>
                </v:shape>
              </w:pict>
            </mc:Fallback>
          </mc:AlternateContent>
        </w:r>
      </w:ins>
      <w:moveFromRangeStart w:id="19" w:author="Oğuzhan Aloğlu" w:date="2023-11-28T14:43:00Z" w:name="move152074999"/>
      <w:moveFrom w:id="20" w:author="Oğuzhan Aloğlu" w:date="2023-11-28T14:43:00Z">
        <w:r w:rsidR="00F85FFC" w:rsidRPr="00184E26" w:rsidDel="00F25EBF">
          <w:rPr>
            <w:b/>
          </w:rPr>
          <w:t>Tarafından Geliştirilmiştir.</w:t>
        </w:r>
      </w:moveFrom>
    </w:p>
    <w:moveFromRangeEnd w:id="19"/>
    <w:p w:rsidR="00F85FFC" w:rsidRDefault="00F85FFC" w:rsidP="00F85FFC">
      <w:pPr>
        <w:ind w:firstLine="720"/>
        <w:rPr>
          <w:rFonts w:ascii="Arial" w:hAnsi="Arial" w:cs="Arial"/>
        </w:rPr>
      </w:pPr>
      <w:r>
        <w:rPr>
          <w:rFonts w:ascii="Arial" w:hAnsi="Arial" w:cs="Arial"/>
        </w:rPr>
        <w:br w:type="page"/>
      </w:r>
    </w:p>
    <w:p w:rsidR="00F85FFC" w:rsidRDefault="00F85FFC" w:rsidP="00F85FFC">
      <w:pPr>
        <w:ind w:firstLine="720"/>
        <w:rPr>
          <w:b/>
          <w:bCs/>
          <w:color w:val="1F4E79"/>
          <w:lang w:val="en-US"/>
        </w:rPr>
      </w:pPr>
    </w:p>
    <w:p w:rsidR="00F85FFC" w:rsidRDefault="00F85FFC" w:rsidP="00B274D4">
      <w:pPr>
        <w:ind w:firstLine="720"/>
        <w:rPr>
          <w:b/>
          <w:bCs/>
          <w:color w:val="1F4E79"/>
          <w:lang w:val="en-US"/>
        </w:rPr>
      </w:pPr>
    </w:p>
    <w:p w:rsidR="00F85FFC" w:rsidRDefault="00F85FFC" w:rsidP="00B274D4">
      <w:pPr>
        <w:ind w:firstLine="720"/>
        <w:rPr>
          <w:b/>
          <w:bCs/>
          <w:color w:val="1F4E79"/>
          <w:lang w:val="en-US"/>
        </w:rPr>
      </w:pPr>
    </w:p>
    <w:p w:rsidR="00F85FFC" w:rsidRDefault="00F85FFC" w:rsidP="00B274D4">
      <w:pPr>
        <w:ind w:firstLine="720"/>
        <w:rPr>
          <w:b/>
          <w:bCs/>
          <w:color w:val="1F4E79"/>
          <w:lang w:val="en-US"/>
        </w:rPr>
      </w:pPr>
    </w:p>
    <w:p w:rsidR="00F85FFC" w:rsidRDefault="00F85FFC" w:rsidP="001223E9">
      <w:pPr>
        <w:pStyle w:val="Heading1"/>
        <w:rPr>
          <w:ins w:id="21" w:author="Oğuzhan Aloğlu" w:date="2023-11-28T14:18:00Z"/>
          <w:lang w:val="en-US"/>
        </w:rPr>
        <w:pPrChange w:id="22" w:author="Oğuzhan Aloğlu" w:date="2023-11-28T10:56:00Z">
          <w:pPr>
            <w:ind w:firstLine="720"/>
          </w:pPr>
        </w:pPrChange>
      </w:pPr>
      <w:r>
        <w:rPr>
          <w:lang w:val="en-US"/>
        </w:rPr>
        <w:t>Lucy Planlama Süreci &amp; Mobil Sıralama Kontroller</w:t>
      </w:r>
    </w:p>
    <w:p w:rsidR="0009358F" w:rsidRPr="0009358F" w:rsidRDefault="0009358F" w:rsidP="0009358F">
      <w:pPr>
        <w:rPr>
          <w:lang w:val="en-US"/>
          <w:rPrChange w:id="23" w:author="Oğuzhan Aloğlu" w:date="2023-11-28T14:18:00Z">
            <w:rPr>
              <w:lang w:val="en-US"/>
            </w:rPr>
          </w:rPrChange>
        </w:rPr>
        <w:pPrChange w:id="24" w:author="Oğuzhan Aloğlu" w:date="2023-11-28T14:18:00Z">
          <w:pPr>
            <w:ind w:firstLine="720"/>
          </w:pPr>
        </w:pPrChange>
      </w:pPr>
    </w:p>
    <w:p w:rsidR="00F85FFC" w:rsidRDefault="00F85FFC" w:rsidP="001223E9">
      <w:pPr>
        <w:pStyle w:val="Heading2"/>
        <w:rPr>
          <w:color w:val="1F4E79"/>
          <w:lang w:val="en-US"/>
        </w:rPr>
        <w:pPrChange w:id="25" w:author="Oğuzhan Aloğlu" w:date="2023-11-28T10:56:00Z">
          <w:pPr>
            <w:ind w:firstLine="720"/>
          </w:pPr>
        </w:pPrChange>
      </w:pPr>
      <w:r>
        <w:rPr>
          <w:color w:val="1F4E79"/>
          <w:lang w:val="en-US"/>
        </w:rPr>
        <w:t xml:space="preserve">İşletilen Günlük </w:t>
      </w:r>
      <w:r>
        <w:rPr>
          <w:lang w:val="en-US"/>
        </w:rPr>
        <w:t xml:space="preserve">Rotamen – SAP Saha Operasyon Döngüsü </w:t>
      </w:r>
    </w:p>
    <w:p w:rsidR="00186F16" w:rsidRDefault="00F85FFC" w:rsidP="0009358F">
      <w:pPr>
        <w:pStyle w:val="ListParagraph"/>
        <w:numPr>
          <w:ilvl w:val="3"/>
          <w:numId w:val="5"/>
        </w:numPr>
        <w:ind w:left="1428"/>
        <w:rPr>
          <w:ins w:id="26" w:author="Oğuzhan Aloğlu" w:date="2023-11-28T15:01:00Z"/>
          <w:lang w:val="en-US"/>
        </w:rPr>
        <w:pPrChange w:id="27" w:author="Oğuzhan Aloğlu" w:date="2023-11-28T14:16:00Z">
          <w:pPr>
            <w:pStyle w:val="ListParagraph"/>
            <w:numPr>
              <w:ilvl w:val="1"/>
              <w:numId w:val="1"/>
            </w:numPr>
            <w:ind w:left="1647" w:hanging="360"/>
          </w:pPr>
        </w:pPrChange>
      </w:pPr>
      <w:del w:id="28" w:author="Oğuzhan Aloğlu" w:date="2023-11-28T10:57:00Z">
        <w:r w:rsidRPr="007A70AF" w:rsidDel="001223E9">
          <w:rPr>
            <w:lang w:val="en-US"/>
            <w:rPrChange w:id="29" w:author="Oğuzhan Aloğlu" w:date="2023-11-28T14:32:00Z">
              <w:rPr>
                <w:lang w:val="en-US"/>
              </w:rPr>
            </w:rPrChange>
          </w:rPr>
          <w:delText>-</w:delText>
        </w:r>
      </w:del>
      <w:del w:id="30" w:author="Oğuzhan Aloğlu" w:date="2023-11-28T15:00:00Z">
        <w:r w:rsidRPr="007A70AF" w:rsidDel="004B57CB">
          <w:rPr>
            <w:lang w:val="en-US"/>
            <w:rPrChange w:id="31" w:author="Oğuzhan Aloğlu" w:date="2023-11-28T14:32:00Z">
              <w:rPr>
                <w:lang w:val="en-US"/>
              </w:rPr>
            </w:rPrChange>
          </w:rPr>
          <w:delText>2. Günün</w:delText>
        </w:r>
      </w:del>
      <w:ins w:id="32" w:author="Oğuzhan Aloğlu" w:date="2023-11-28T15:00:00Z">
        <w:r w:rsidR="004B57CB">
          <w:rPr>
            <w:lang w:val="en-US"/>
          </w:rPr>
          <w:t>Ertesi gün</w:t>
        </w:r>
      </w:ins>
      <w:r w:rsidRPr="007A70AF">
        <w:rPr>
          <w:lang w:val="en-US"/>
          <w:rPrChange w:id="33" w:author="Oğuzhan Aloğlu" w:date="2023-11-28T14:32:00Z">
            <w:rPr>
              <w:lang w:val="en-US"/>
            </w:rPr>
          </w:rPrChange>
        </w:rPr>
        <w:t xml:space="preserve"> siparişleri Rotamen</w:t>
      </w:r>
      <w:ins w:id="34" w:author="Oğuzhan Aloğlu" w:date="2023-11-28T15:00:00Z">
        <w:r w:rsidR="00186F16">
          <w:rPr>
            <w:lang w:val="en-US"/>
          </w:rPr>
          <w:t>’e</w:t>
        </w:r>
      </w:ins>
      <w:del w:id="35" w:author="Oğuzhan Aloğlu" w:date="2023-11-28T15:00:00Z">
        <w:r w:rsidRPr="007A70AF" w:rsidDel="00186F16">
          <w:rPr>
            <w:lang w:val="en-US"/>
            <w:rPrChange w:id="36" w:author="Oğuzhan Aloğlu" w:date="2023-11-28T14:32:00Z">
              <w:rPr>
                <w:lang w:val="en-US"/>
              </w:rPr>
            </w:rPrChange>
          </w:rPr>
          <w:delText>e</w:delText>
        </w:r>
      </w:del>
      <w:r w:rsidRPr="007A70AF">
        <w:rPr>
          <w:lang w:val="en-US"/>
          <w:rPrChange w:id="37" w:author="Oğuzhan Aloğlu" w:date="2023-11-28T14:32:00Z">
            <w:rPr>
              <w:lang w:val="en-US"/>
            </w:rPr>
          </w:rPrChange>
        </w:rPr>
        <w:t xml:space="preserve"> </w:t>
      </w:r>
      <w:ins w:id="38" w:author="Oğuzhan Aloğlu" w:date="2023-11-28T15:00:00Z">
        <w:r w:rsidR="00186F16">
          <w:rPr>
            <w:lang w:val="en-US"/>
          </w:rPr>
          <w:t>SAP üzerinden sağlanan entegrasyon ile gelir</w:t>
        </w:r>
      </w:ins>
      <w:del w:id="39" w:author="Oğuzhan Aloğlu" w:date="2023-11-28T15:00:00Z">
        <w:r w:rsidRPr="007A70AF" w:rsidDel="00186F16">
          <w:rPr>
            <w:lang w:val="en-US"/>
            <w:rPrChange w:id="40" w:author="Oğuzhan Aloğlu" w:date="2023-11-28T14:32:00Z">
              <w:rPr>
                <w:lang w:val="en-US"/>
              </w:rPr>
            </w:rPrChange>
          </w:rPr>
          <w:delText>akar</w:delText>
        </w:r>
      </w:del>
      <w:r w:rsidRPr="007A70AF">
        <w:rPr>
          <w:lang w:val="en-US"/>
          <w:rPrChange w:id="41" w:author="Oğuzhan Aloğlu" w:date="2023-11-28T14:32:00Z">
            <w:rPr>
              <w:lang w:val="en-US"/>
            </w:rPr>
          </w:rPrChange>
        </w:rPr>
        <w:t xml:space="preserve"> ve saat 17:30 da ilk Lucy’de gelen siparişler için ilk planlama kontrolü yapılır. </w:t>
      </w:r>
    </w:p>
    <w:p w:rsidR="00F85FFC" w:rsidRPr="007A70AF" w:rsidRDefault="00F85FFC" w:rsidP="0009358F">
      <w:pPr>
        <w:pStyle w:val="ListParagraph"/>
        <w:numPr>
          <w:ilvl w:val="3"/>
          <w:numId w:val="5"/>
        </w:numPr>
        <w:ind w:left="1428"/>
        <w:rPr>
          <w:lang w:val="en-US"/>
          <w:rPrChange w:id="42" w:author="Oğuzhan Aloğlu" w:date="2023-11-28T14:32:00Z">
            <w:rPr>
              <w:lang w:val="en-US"/>
            </w:rPr>
          </w:rPrChange>
        </w:rPr>
        <w:pPrChange w:id="43" w:author="Oğuzhan Aloğlu" w:date="2023-11-28T14:16:00Z">
          <w:pPr>
            <w:pStyle w:val="ListParagraph"/>
            <w:numPr>
              <w:ilvl w:val="1"/>
              <w:numId w:val="1"/>
            </w:numPr>
            <w:ind w:left="1647" w:hanging="360"/>
          </w:pPr>
        </w:pPrChange>
      </w:pPr>
      <w:r w:rsidRPr="007A70AF">
        <w:rPr>
          <w:lang w:val="en-US"/>
          <w:rPrChange w:id="44" w:author="Oğuzhan Aloğlu" w:date="2023-11-28T14:32:00Z">
            <w:rPr>
              <w:lang w:val="en-US"/>
            </w:rPr>
          </w:rPrChange>
        </w:rPr>
        <w:t xml:space="preserve">Desiler, adres skorları, yerde kalan siparişler, subzone’u belirlenemeyen siparişler control edilir, yüksek paletli siparişler var mı, hata var mı gibi kontroller yapılır, arayüzde haritada tüm siparişler ve Lucy tarafından belirlenen </w:t>
      </w:r>
      <w:del w:id="45" w:author="Oğuzhan Aloğlu" w:date="2023-11-28T10:58:00Z">
        <w:r w:rsidRPr="007A70AF" w:rsidDel="001223E9">
          <w:rPr>
            <w:lang w:val="en-US"/>
            <w:rPrChange w:id="46" w:author="Oğuzhan Aloğlu" w:date="2023-11-28T14:32:00Z">
              <w:rPr>
                <w:lang w:val="en-US"/>
              </w:rPr>
            </w:rPrChange>
          </w:rPr>
          <w:delText>öz mal</w:delText>
        </w:r>
      </w:del>
      <w:ins w:id="47" w:author="Oğuzhan Aloğlu" w:date="2023-11-28T10:58:00Z">
        <w:r w:rsidR="001223E9" w:rsidRPr="007A70AF">
          <w:rPr>
            <w:lang w:val="en-US"/>
            <w:rPrChange w:id="48" w:author="Oğuzhan Aloğlu" w:date="2023-11-28T14:32:00Z">
              <w:rPr>
                <w:lang w:val="en-US"/>
              </w:rPr>
            </w:rPrChange>
          </w:rPr>
          <w:t>Öz Mal</w:t>
        </w:r>
      </w:ins>
      <w:r w:rsidRPr="007A70AF">
        <w:rPr>
          <w:lang w:val="en-US"/>
          <w:rPrChange w:id="49" w:author="Oğuzhan Aloğlu" w:date="2023-11-28T14:32:00Z">
            <w:rPr>
              <w:lang w:val="en-US"/>
            </w:rPr>
          </w:rPrChange>
        </w:rPr>
        <w:t xml:space="preserve"> ve </w:t>
      </w:r>
      <w:del w:id="50" w:author="Oğuzhan Aloğlu" w:date="2023-11-28T10:58:00Z">
        <w:r w:rsidRPr="007A70AF" w:rsidDel="001223E9">
          <w:rPr>
            <w:lang w:val="en-US"/>
            <w:rPrChange w:id="51" w:author="Oğuzhan Aloğlu" w:date="2023-11-28T14:32:00Z">
              <w:rPr>
                <w:lang w:val="en-US"/>
              </w:rPr>
            </w:rPrChange>
          </w:rPr>
          <w:delText xml:space="preserve">joker </w:delText>
        </w:r>
      </w:del>
      <w:ins w:id="52" w:author="Oğuzhan Aloğlu" w:date="2023-11-28T10:58:00Z">
        <w:r w:rsidR="001223E9" w:rsidRPr="007A70AF">
          <w:rPr>
            <w:lang w:val="en-US"/>
            <w:rPrChange w:id="53" w:author="Oğuzhan Aloğlu" w:date="2023-11-28T14:32:00Z">
              <w:rPr>
                <w:lang w:val="en-US"/>
              </w:rPr>
            </w:rPrChange>
          </w:rPr>
          <w:t>Avatar</w:t>
        </w:r>
        <w:r w:rsidR="001223E9" w:rsidRPr="007A70AF">
          <w:rPr>
            <w:lang w:val="en-US"/>
            <w:rPrChange w:id="54" w:author="Oğuzhan Aloğlu" w:date="2023-11-28T14:32:00Z">
              <w:rPr>
                <w:lang w:val="en-US"/>
              </w:rPr>
            </w:rPrChange>
          </w:rPr>
          <w:t xml:space="preserve"> </w:t>
        </w:r>
      </w:ins>
      <w:r w:rsidRPr="007A70AF">
        <w:rPr>
          <w:lang w:val="en-US"/>
          <w:rPrChange w:id="55" w:author="Oğuzhan Aloğlu" w:date="2023-11-28T14:32:00Z">
            <w:rPr>
              <w:lang w:val="en-US"/>
            </w:rPr>
          </w:rPrChange>
        </w:rPr>
        <w:t>araç sayısı görünmektedir. Sipariş oluşur oluşmaz Lucy siparişin Subzone’unu belirler SAP bildirir bildiremediğini atanamayanlar olarak arayüzde gösterir. Depoda Lucy’nin belirttiği subzone’a göre siparişler etiketleri subzone numaralarıyla birlikte Paketme başlar ve ilgili rack alan</w:t>
      </w:r>
      <w:r w:rsidRPr="007A70AF">
        <w:rPr>
          <w:lang w:val="en-US"/>
          <w:rPrChange w:id="56" w:author="Oğuzhan Aloğlu" w:date="2023-11-28T14:32:00Z">
            <w:rPr>
              <w:color w:val="1F497D"/>
              <w:lang w:val="en-US"/>
            </w:rPr>
          </w:rPrChange>
        </w:rPr>
        <w:t>ı</w:t>
      </w:r>
      <w:r w:rsidRPr="007A70AF">
        <w:rPr>
          <w:lang w:val="en-US"/>
          <w:rPrChange w:id="57" w:author="Oğuzhan Aloğlu" w:date="2023-11-28T14:32:00Z">
            <w:rPr>
              <w:lang w:val="en-US"/>
            </w:rPr>
          </w:rPrChange>
        </w:rPr>
        <w:t>n</w:t>
      </w:r>
      <w:r w:rsidRPr="007A70AF">
        <w:rPr>
          <w:lang w:val="en-US"/>
          <w:rPrChange w:id="58" w:author="Oğuzhan Aloğlu" w:date="2023-11-28T14:32:00Z">
            <w:rPr>
              <w:color w:val="1F497D"/>
              <w:lang w:val="en-US"/>
            </w:rPr>
          </w:rPrChange>
        </w:rPr>
        <w:t>a</w:t>
      </w:r>
      <w:r w:rsidRPr="007A70AF">
        <w:rPr>
          <w:lang w:val="en-US"/>
          <w:rPrChange w:id="59" w:author="Oğuzhan Aloğlu" w:date="2023-11-28T14:32:00Z">
            <w:rPr>
              <w:lang w:val="en-US"/>
            </w:rPr>
          </w:rPrChange>
        </w:rPr>
        <w:t xml:space="preserve"> yerleştirilir.</w:t>
      </w:r>
    </w:p>
    <w:p w:rsidR="00F85FFC" w:rsidRPr="007A70AF" w:rsidRDefault="00F85FFC" w:rsidP="0009358F">
      <w:pPr>
        <w:pStyle w:val="ListParagraph"/>
        <w:numPr>
          <w:ilvl w:val="3"/>
          <w:numId w:val="5"/>
        </w:numPr>
        <w:ind w:left="1428"/>
        <w:rPr>
          <w:lang w:val="en-US"/>
          <w:rPrChange w:id="60" w:author="Oğuzhan Aloğlu" w:date="2023-11-28T14:32:00Z">
            <w:rPr>
              <w:lang w:val="en-US"/>
            </w:rPr>
          </w:rPrChange>
        </w:rPr>
        <w:pPrChange w:id="61" w:author="Oğuzhan Aloğlu" w:date="2023-11-28T14:16:00Z">
          <w:pPr>
            <w:pStyle w:val="ListParagraph"/>
            <w:numPr>
              <w:ilvl w:val="1"/>
              <w:numId w:val="1"/>
            </w:numPr>
            <w:ind w:left="1647" w:hanging="360"/>
          </w:pPr>
        </w:pPrChange>
      </w:pPr>
      <w:r w:rsidRPr="007A70AF">
        <w:rPr>
          <w:lang w:val="en-US"/>
          <w:rPrChange w:id="62" w:author="Oğuzhan Aloğlu" w:date="2023-11-28T14:32:00Z">
            <w:rPr>
              <w:lang w:val="en-US"/>
            </w:rPr>
          </w:rPrChange>
        </w:rPr>
        <w:t>17:30’da Lucy’nin son cutoff’la birlikte ilettiği araç sayısına göre Joker araç ihtiyacı var ise Operasyon tarafından tedarik edilir.</w:t>
      </w:r>
    </w:p>
    <w:p w:rsidR="00F85FFC" w:rsidRPr="007A70AF" w:rsidRDefault="00F85FFC" w:rsidP="0009358F">
      <w:pPr>
        <w:pStyle w:val="ListParagraph"/>
        <w:numPr>
          <w:ilvl w:val="3"/>
          <w:numId w:val="5"/>
        </w:numPr>
        <w:ind w:left="1428"/>
        <w:rPr>
          <w:lang w:val="en-US"/>
          <w:rPrChange w:id="63" w:author="Oğuzhan Aloğlu" w:date="2023-11-28T14:32:00Z">
            <w:rPr>
              <w:lang w:val="en-US"/>
            </w:rPr>
          </w:rPrChange>
        </w:rPr>
        <w:pPrChange w:id="64" w:author="Oğuzhan Aloğlu" w:date="2023-11-28T14:16:00Z">
          <w:pPr>
            <w:pStyle w:val="ListParagraph"/>
            <w:numPr>
              <w:ilvl w:val="1"/>
              <w:numId w:val="1"/>
            </w:numPr>
            <w:ind w:left="1647" w:hanging="360"/>
          </w:pPr>
        </w:pPrChange>
      </w:pPr>
      <w:r w:rsidRPr="007A70AF">
        <w:rPr>
          <w:lang w:val="en-US"/>
          <w:rPrChange w:id="65" w:author="Oğuzhan Aloğlu" w:date="2023-11-28T14:32:00Z">
            <w:rPr>
              <w:lang w:val="en-US"/>
            </w:rPr>
          </w:rPrChange>
        </w:rPr>
        <w:t>21.30- 0</w:t>
      </w:r>
      <w:ins w:id="66" w:author="Oğuzhan Aloğlu" w:date="2023-11-28T10:59:00Z">
        <w:r w:rsidR="001223E9" w:rsidRPr="007A70AF">
          <w:rPr>
            <w:lang w:val="en-US"/>
            <w:rPrChange w:id="67" w:author="Oğuzhan Aloğlu" w:date="2023-11-28T14:32:00Z">
              <w:rPr>
                <w:lang w:val="en-US"/>
              </w:rPr>
            </w:rPrChange>
          </w:rPr>
          <w:t>4</w:t>
        </w:r>
      </w:ins>
      <w:del w:id="68" w:author="Oğuzhan Aloğlu" w:date="2023-11-28T10:59:00Z">
        <w:r w:rsidRPr="007A70AF" w:rsidDel="001223E9">
          <w:rPr>
            <w:lang w:val="en-US"/>
            <w:rPrChange w:id="69" w:author="Oğuzhan Aloğlu" w:date="2023-11-28T14:32:00Z">
              <w:rPr>
                <w:lang w:val="en-US"/>
              </w:rPr>
            </w:rPrChange>
          </w:rPr>
          <w:delText>1</w:delText>
        </w:r>
      </w:del>
      <w:r w:rsidRPr="007A70AF">
        <w:rPr>
          <w:lang w:val="en-US"/>
          <w:rPrChange w:id="70" w:author="Oğuzhan Aloğlu" w:date="2023-11-28T14:32:00Z">
            <w:rPr>
              <w:lang w:val="en-US"/>
            </w:rPr>
          </w:rPrChange>
        </w:rPr>
        <w:t>:</w:t>
      </w:r>
      <w:ins w:id="71" w:author="Oğuzhan Aloğlu" w:date="2023-11-28T10:59:00Z">
        <w:r w:rsidR="001223E9" w:rsidRPr="007A70AF">
          <w:rPr>
            <w:lang w:val="en-US"/>
            <w:rPrChange w:id="72" w:author="Oğuzhan Aloğlu" w:date="2023-11-28T14:32:00Z">
              <w:rPr>
                <w:lang w:val="en-US"/>
              </w:rPr>
            </w:rPrChange>
          </w:rPr>
          <w:t>0</w:t>
        </w:r>
      </w:ins>
      <w:del w:id="73" w:author="Oğuzhan Aloğlu" w:date="2023-11-28T10:59:00Z">
        <w:r w:rsidRPr="007A70AF" w:rsidDel="001223E9">
          <w:rPr>
            <w:lang w:val="en-US"/>
            <w:rPrChange w:id="74" w:author="Oğuzhan Aloğlu" w:date="2023-11-28T14:32:00Z">
              <w:rPr>
                <w:lang w:val="en-US"/>
              </w:rPr>
            </w:rPrChange>
          </w:rPr>
          <w:delText>3</w:delText>
        </w:r>
      </w:del>
      <w:r w:rsidRPr="007A70AF">
        <w:rPr>
          <w:lang w:val="en-US"/>
          <w:rPrChange w:id="75" w:author="Oğuzhan Aloğlu" w:date="2023-11-28T14:32:00Z">
            <w:rPr>
              <w:lang w:val="en-US"/>
            </w:rPr>
          </w:rPrChange>
        </w:rPr>
        <w:t>0 – 0</w:t>
      </w:r>
      <w:ins w:id="76" w:author="Oğuzhan Aloğlu" w:date="2023-11-28T10:59:00Z">
        <w:r w:rsidR="001223E9" w:rsidRPr="007A70AF">
          <w:rPr>
            <w:lang w:val="en-US"/>
            <w:rPrChange w:id="77" w:author="Oğuzhan Aloğlu" w:date="2023-11-28T14:32:00Z">
              <w:rPr>
                <w:lang w:val="en-US"/>
              </w:rPr>
            </w:rPrChange>
          </w:rPr>
          <w:t>5</w:t>
        </w:r>
      </w:ins>
      <w:del w:id="78" w:author="Oğuzhan Aloğlu" w:date="2023-11-28T10:59:00Z">
        <w:r w:rsidRPr="007A70AF" w:rsidDel="001223E9">
          <w:rPr>
            <w:lang w:val="en-US"/>
            <w:rPrChange w:id="79" w:author="Oğuzhan Aloğlu" w:date="2023-11-28T14:32:00Z">
              <w:rPr>
                <w:lang w:val="en-US"/>
              </w:rPr>
            </w:rPrChange>
          </w:rPr>
          <w:delText>4</w:delText>
        </w:r>
      </w:del>
      <w:r w:rsidRPr="007A70AF">
        <w:rPr>
          <w:lang w:val="en-US"/>
          <w:rPrChange w:id="80" w:author="Oğuzhan Aloğlu" w:date="2023-11-28T14:32:00Z">
            <w:rPr>
              <w:lang w:val="en-US"/>
            </w:rPr>
          </w:rPrChange>
        </w:rPr>
        <w:t xml:space="preserve">:00’da Lucy toplamalar yapıldıkça değişimleri, iptalleri anlık etkileşimli olarak yaşatarak planlamayı bu slotlarda değiştirir, arayüzde değişim kontrolleri yapılır. </w:t>
      </w:r>
    </w:p>
    <w:p w:rsidR="0009358F" w:rsidRPr="007A70AF" w:rsidRDefault="0009358F" w:rsidP="0009358F">
      <w:pPr>
        <w:ind w:left="360"/>
        <w:rPr>
          <w:ins w:id="81" w:author="Oğuzhan Aloğlu" w:date="2023-11-28T14:18:00Z"/>
          <w:lang w:val="en-US"/>
          <w:rPrChange w:id="82" w:author="Oğuzhan Aloğlu" w:date="2023-11-28T14:32:00Z">
            <w:rPr>
              <w:ins w:id="83" w:author="Oğuzhan Aloğlu" w:date="2023-11-28T14:18:00Z"/>
              <w:color w:val="1F4E79"/>
              <w:lang w:val="en-US"/>
            </w:rPr>
          </w:rPrChange>
        </w:rPr>
        <w:pPrChange w:id="84" w:author="Oğuzhan Aloğlu" w:date="2023-11-28T14:16:00Z">
          <w:pPr>
            <w:pStyle w:val="ListParagraph"/>
            <w:numPr>
              <w:ilvl w:val="1"/>
              <w:numId w:val="1"/>
            </w:numPr>
            <w:ind w:left="1647" w:hanging="360"/>
          </w:pPr>
        </w:pPrChange>
      </w:pPr>
      <w:ins w:id="85" w:author="Oğuzhan Aloğlu" w:date="2023-11-28T14:18:00Z">
        <w:r w:rsidRPr="007A70AF">
          <w:rPr>
            <w:lang w:val="en-US"/>
            <w:rPrChange w:id="86" w:author="Oğuzhan Aloğlu" w:date="2023-11-28T14:32:00Z">
              <w:rPr>
                <w:color w:val="1F4E79"/>
                <w:lang w:val="en-US"/>
              </w:rPr>
            </w:rPrChange>
          </w:rPr>
          <w:t xml:space="preserve">                      </w:t>
        </w:r>
      </w:ins>
      <w:r w:rsidR="00F85FFC" w:rsidRPr="007A70AF">
        <w:rPr>
          <w:lang w:val="en-US"/>
          <w:rPrChange w:id="87" w:author="Oğuzhan Aloğlu" w:date="2023-11-28T14:32:00Z">
            <w:rPr>
              <w:lang w:val="en-US"/>
            </w:rPr>
          </w:rPrChange>
        </w:rPr>
        <w:t>05:</w:t>
      </w:r>
      <w:del w:id="88" w:author="Oğuzhan Aloğlu" w:date="2023-11-28T11:00:00Z">
        <w:r w:rsidR="00F85FFC" w:rsidRPr="007A70AF" w:rsidDel="001223E9">
          <w:rPr>
            <w:lang w:val="en-US"/>
            <w:rPrChange w:id="89" w:author="Oğuzhan Aloğlu" w:date="2023-11-28T14:32:00Z">
              <w:rPr>
                <w:lang w:val="en-US"/>
              </w:rPr>
            </w:rPrChange>
          </w:rPr>
          <w:delText xml:space="preserve">30’da </w:delText>
        </w:r>
      </w:del>
      <w:ins w:id="90" w:author="Oğuzhan Aloğlu" w:date="2023-11-28T11:00:00Z">
        <w:r w:rsidR="001223E9" w:rsidRPr="007A70AF">
          <w:rPr>
            <w:lang w:val="en-US"/>
            <w:rPrChange w:id="91" w:author="Oğuzhan Aloğlu" w:date="2023-11-28T14:32:00Z">
              <w:rPr>
                <w:color w:val="1F4E79"/>
                <w:lang w:val="en-US"/>
              </w:rPr>
            </w:rPrChange>
          </w:rPr>
          <w:t>15</w:t>
        </w:r>
        <w:r w:rsidR="001223E9" w:rsidRPr="007A70AF">
          <w:rPr>
            <w:lang w:val="en-US"/>
            <w:rPrChange w:id="92" w:author="Oğuzhan Aloğlu" w:date="2023-11-28T14:32:00Z">
              <w:rPr>
                <w:lang w:val="en-US"/>
              </w:rPr>
            </w:rPrChange>
          </w:rPr>
          <w:t xml:space="preserve">’da </w:t>
        </w:r>
      </w:ins>
      <w:r w:rsidR="00F85FFC" w:rsidRPr="007A70AF">
        <w:rPr>
          <w:lang w:val="en-US"/>
          <w:rPrChange w:id="93" w:author="Oğuzhan Aloğlu" w:date="2023-11-28T14:32:00Z">
            <w:rPr>
              <w:lang w:val="en-US"/>
            </w:rPr>
          </w:rPrChange>
        </w:rPr>
        <w:t>Planlamacılar son 0</w:t>
      </w:r>
      <w:ins w:id="94" w:author="Oğuzhan Aloğlu" w:date="2023-11-28T11:00:00Z">
        <w:r w:rsidR="001223E9" w:rsidRPr="007A70AF">
          <w:rPr>
            <w:lang w:val="en-US"/>
            <w:rPrChange w:id="95" w:author="Oğuzhan Aloğlu" w:date="2023-11-28T14:32:00Z">
              <w:rPr>
                <w:color w:val="1F4E79"/>
                <w:lang w:val="en-US"/>
              </w:rPr>
            </w:rPrChange>
          </w:rPr>
          <w:t>5</w:t>
        </w:r>
      </w:ins>
      <w:del w:id="96" w:author="Oğuzhan Aloğlu" w:date="2023-11-28T11:00:00Z">
        <w:r w:rsidR="00F85FFC" w:rsidRPr="007A70AF" w:rsidDel="001223E9">
          <w:rPr>
            <w:lang w:val="en-US"/>
            <w:rPrChange w:id="97" w:author="Oğuzhan Aloğlu" w:date="2023-11-28T14:32:00Z">
              <w:rPr>
                <w:lang w:val="en-US"/>
              </w:rPr>
            </w:rPrChange>
          </w:rPr>
          <w:delText>4</w:delText>
        </w:r>
      </w:del>
      <w:r w:rsidR="00F85FFC" w:rsidRPr="007A70AF">
        <w:rPr>
          <w:lang w:val="en-US"/>
          <w:rPrChange w:id="98" w:author="Oğuzhan Aloğlu" w:date="2023-11-28T14:32:00Z">
            <w:rPr>
              <w:lang w:val="en-US"/>
            </w:rPr>
          </w:rPrChange>
        </w:rPr>
        <w:t xml:space="preserve">:00 Lucy arayüzlerinde </w:t>
      </w:r>
      <w:ins w:id="99" w:author="Oğuzhan Aloğlu" w:date="2023-11-28T15:01:00Z">
        <w:r w:rsidR="00186F16">
          <w:rPr>
            <w:lang w:val="en-US"/>
          </w:rPr>
          <w:t>p</w:t>
        </w:r>
      </w:ins>
      <w:del w:id="100" w:author="Oğuzhan Aloğlu" w:date="2023-11-28T15:01:00Z">
        <w:r w:rsidR="00F85FFC" w:rsidRPr="007A70AF" w:rsidDel="00186F16">
          <w:rPr>
            <w:lang w:val="en-US"/>
            <w:rPrChange w:id="101" w:author="Oğuzhan Aloğlu" w:date="2023-11-28T14:32:00Z">
              <w:rPr>
                <w:lang w:val="en-US"/>
              </w:rPr>
            </w:rPrChange>
          </w:rPr>
          <w:delText>P</w:delText>
        </w:r>
      </w:del>
      <w:r w:rsidR="00F85FFC" w:rsidRPr="007A70AF">
        <w:rPr>
          <w:lang w:val="en-US"/>
          <w:rPrChange w:id="102" w:author="Oğuzhan Aloğlu" w:date="2023-11-28T14:32:00Z">
            <w:rPr>
              <w:lang w:val="en-US"/>
            </w:rPr>
          </w:rPrChange>
        </w:rPr>
        <w:t xml:space="preserve">lanları control etmeye başlar ve gün başlar. </w:t>
      </w:r>
    </w:p>
    <w:p w:rsidR="0009358F" w:rsidRDefault="0009358F" w:rsidP="0009358F">
      <w:pPr>
        <w:ind w:left="360"/>
        <w:rPr>
          <w:ins w:id="103" w:author="Oğuzhan Aloğlu" w:date="2023-11-28T14:18:00Z"/>
          <w:color w:val="1F4E79"/>
          <w:lang w:val="en-US"/>
        </w:rPr>
        <w:pPrChange w:id="104" w:author="Oğuzhan Aloğlu" w:date="2023-11-28T14:16:00Z">
          <w:pPr>
            <w:pStyle w:val="ListParagraph"/>
            <w:numPr>
              <w:ilvl w:val="1"/>
              <w:numId w:val="1"/>
            </w:numPr>
            <w:ind w:left="1647" w:hanging="360"/>
          </w:pPr>
        </w:pPrChange>
      </w:pPr>
    </w:p>
    <w:p w:rsidR="00F85FFC" w:rsidRPr="001223E9" w:rsidDel="001223E9" w:rsidRDefault="00F85FFC" w:rsidP="0009358F">
      <w:pPr>
        <w:ind w:left="360"/>
        <w:rPr>
          <w:del w:id="105" w:author="Oğuzhan Aloğlu" w:date="2023-11-28T11:01:00Z"/>
          <w:color w:val="1F4E79"/>
          <w:lang w:val="en-US"/>
          <w:rPrChange w:id="106" w:author="Oğuzhan Aloğlu" w:date="2023-11-28T10:57:00Z">
            <w:rPr>
              <w:del w:id="107" w:author="Oğuzhan Aloğlu" w:date="2023-11-28T11:01:00Z"/>
              <w:lang w:val="en-US"/>
            </w:rPr>
          </w:rPrChange>
        </w:rPr>
        <w:pPrChange w:id="108" w:author="Oğuzhan Aloğlu" w:date="2023-11-28T14:16:00Z">
          <w:pPr>
            <w:pStyle w:val="ListParagraph"/>
            <w:numPr>
              <w:ilvl w:val="1"/>
              <w:numId w:val="1"/>
            </w:numPr>
            <w:ind w:left="1647" w:hanging="360"/>
          </w:pPr>
        </w:pPrChange>
      </w:pPr>
      <w:del w:id="109" w:author="Oğuzhan Aloğlu" w:date="2023-11-28T11:01:00Z">
        <w:r w:rsidRPr="001223E9" w:rsidDel="001223E9">
          <w:rPr>
            <w:color w:val="1F4E79"/>
            <w:lang w:val="en-US"/>
            <w:rPrChange w:id="110" w:author="Oğuzhan Aloğlu" w:date="2023-11-28T10:57:00Z">
              <w:rPr>
                <w:lang w:val="en-US"/>
              </w:rPr>
            </w:rPrChange>
          </w:rPr>
          <w:delText>İhtiyaç halinde Rotamen ekibiyle sabah 05:</w:delText>
        </w:r>
      </w:del>
      <w:del w:id="111" w:author="Oğuzhan Aloğlu" w:date="2023-11-28T11:00:00Z">
        <w:r w:rsidRPr="001223E9" w:rsidDel="001223E9">
          <w:rPr>
            <w:color w:val="1F4E79"/>
            <w:lang w:val="en-US"/>
            <w:rPrChange w:id="112" w:author="Oğuzhan Aloğlu" w:date="2023-11-28T10:57:00Z">
              <w:rPr>
                <w:lang w:val="en-US"/>
              </w:rPr>
            </w:rPrChange>
          </w:rPr>
          <w:delText>30</w:delText>
        </w:r>
      </w:del>
      <w:del w:id="113" w:author="Oğuzhan Aloğlu" w:date="2023-11-28T11:01:00Z">
        <w:r w:rsidRPr="001223E9" w:rsidDel="001223E9">
          <w:rPr>
            <w:color w:val="1F4E79"/>
            <w:lang w:val="en-US"/>
            <w:rPrChange w:id="114" w:author="Oğuzhan Aloğlu" w:date="2023-11-28T10:57:00Z">
              <w:rPr>
                <w:lang w:val="en-US"/>
              </w:rPr>
            </w:rPrChange>
          </w:rPr>
          <w:delText>’da planlamacı sıralama kontrolleri ve değişimleri, araçlararası devir işlemini gerçekleştirir ve mobile iş düşmesi için planlama listesine onay verir.</w:delText>
        </w:r>
      </w:del>
    </w:p>
    <w:p w:rsidR="001223E9" w:rsidRDefault="001223E9" w:rsidP="0009358F">
      <w:pPr>
        <w:ind w:left="360"/>
        <w:rPr>
          <w:ins w:id="115" w:author="Oğuzhan Aloğlu" w:date="2023-11-28T11:02:00Z"/>
          <w:b/>
          <w:bCs/>
          <w:color w:val="1F4E79"/>
          <w:lang w:val="en-US"/>
        </w:rPr>
        <w:pPrChange w:id="116" w:author="Oğuzhan Aloğlu" w:date="2023-11-28T14:16:00Z">
          <w:pPr>
            <w:pStyle w:val="ListParagraph"/>
            <w:numPr>
              <w:ilvl w:val="1"/>
              <w:numId w:val="1"/>
            </w:numPr>
            <w:ind w:left="1647" w:hanging="360"/>
          </w:pPr>
        </w:pPrChange>
      </w:pPr>
    </w:p>
    <w:p w:rsidR="00F85FFC" w:rsidRPr="001223E9" w:rsidRDefault="00F85FFC" w:rsidP="001223E9">
      <w:pPr>
        <w:pStyle w:val="Heading2"/>
        <w:rPr>
          <w:lang w:val="en-US"/>
          <w:rPrChange w:id="117" w:author="Oğuzhan Aloğlu" w:date="2023-11-28T10:57:00Z">
            <w:rPr>
              <w:lang w:val="en-US"/>
            </w:rPr>
          </w:rPrChange>
        </w:rPr>
        <w:pPrChange w:id="118" w:author="Oğuzhan Aloğlu" w:date="2023-11-28T11:02:00Z">
          <w:pPr>
            <w:pStyle w:val="ListParagraph"/>
            <w:numPr>
              <w:ilvl w:val="1"/>
              <w:numId w:val="1"/>
            </w:numPr>
            <w:ind w:left="1647" w:hanging="360"/>
          </w:pPr>
        </w:pPrChange>
      </w:pPr>
      <w:r w:rsidRPr="001223E9">
        <w:rPr>
          <w:lang w:val="en-US"/>
          <w:rPrChange w:id="119" w:author="Oğuzhan Aloğlu" w:date="2023-11-28T10:57:00Z">
            <w:rPr>
              <w:lang w:val="en-US"/>
            </w:rPr>
          </w:rPrChange>
        </w:rPr>
        <w:t>Mobil Uygulama</w:t>
      </w:r>
      <w:del w:id="120" w:author="Oğuzhan Aloğlu" w:date="2023-11-28T14:18:00Z">
        <w:r w:rsidRPr="001223E9" w:rsidDel="0009358F">
          <w:rPr>
            <w:lang w:val="en-US"/>
            <w:rPrChange w:id="121" w:author="Oğuzhan Aloğlu" w:date="2023-11-28T10:57:00Z">
              <w:rPr>
                <w:lang w:val="en-US"/>
              </w:rPr>
            </w:rPrChange>
          </w:rPr>
          <w:delText>:</w:delText>
        </w:r>
      </w:del>
    </w:p>
    <w:p w:rsidR="001223E9" w:rsidRPr="007A70AF" w:rsidRDefault="00F85FFC" w:rsidP="00FE7BF6">
      <w:pPr>
        <w:pStyle w:val="ListParagraph"/>
        <w:numPr>
          <w:ilvl w:val="0"/>
          <w:numId w:val="7"/>
        </w:numPr>
        <w:rPr>
          <w:ins w:id="122" w:author="Oğuzhan Aloğlu" w:date="2023-11-28T11:05:00Z"/>
          <w:lang w:val="en-US"/>
          <w:rPrChange w:id="123" w:author="Oğuzhan Aloğlu" w:date="2023-11-28T14:32:00Z">
            <w:rPr>
              <w:ins w:id="124" w:author="Oğuzhan Aloğlu" w:date="2023-11-28T11:05:00Z"/>
              <w:lang w:val="en-US"/>
            </w:rPr>
          </w:rPrChange>
        </w:rPr>
        <w:pPrChange w:id="125" w:author="Oğuzhan Aloğlu" w:date="2023-11-28T11:08:00Z">
          <w:pPr>
            <w:pStyle w:val="ListParagraph"/>
            <w:numPr>
              <w:ilvl w:val="1"/>
              <w:numId w:val="1"/>
            </w:numPr>
            <w:ind w:left="1647" w:hanging="360"/>
          </w:pPr>
        </w:pPrChange>
      </w:pPr>
      <w:r w:rsidRPr="007A70AF">
        <w:rPr>
          <w:lang w:val="en-US"/>
          <w:rPrChange w:id="126" w:author="Oğuzhan Aloğlu" w:date="2023-11-28T14:32:00Z">
            <w:rPr>
              <w:lang w:val="en-US"/>
            </w:rPr>
          </w:rPrChange>
        </w:rPr>
        <w:t>Saha kullanıcısı iş listesini control eder, adres skorlama, sıralamada değişimleri, sipariş devir ihtiyacı var ise deviri</w:t>
      </w:r>
      <w:ins w:id="127" w:author="Oğuzhan Aloğlu" w:date="2023-11-28T11:03:00Z">
        <w:r w:rsidR="001223E9" w:rsidRPr="007A70AF">
          <w:rPr>
            <w:lang w:val="en-US"/>
            <w:rPrChange w:id="128" w:author="Oğuzhan Aloğlu" w:date="2023-11-28T14:32:00Z">
              <w:rPr>
                <w:lang w:val="en-US"/>
              </w:rPr>
            </w:rPrChange>
          </w:rPr>
          <w:t xml:space="preserve"> Mobil uygulama üzerinden aynı dağıtım bölgesinde er alan diğer araç/araçlardan birine gönderebilir</w:t>
        </w:r>
      </w:ins>
      <w:ins w:id="129" w:author="Oğuzhan Aloğlu" w:date="2023-11-28T11:04:00Z">
        <w:r w:rsidR="001223E9" w:rsidRPr="007A70AF">
          <w:rPr>
            <w:lang w:val="en-US"/>
            <w:rPrChange w:id="130" w:author="Oğuzhan Aloğlu" w:date="2023-11-28T14:32:00Z">
              <w:rPr>
                <w:lang w:val="en-US"/>
              </w:rPr>
            </w:rPrChange>
          </w:rPr>
          <w:t xml:space="preserve"> veya </w:t>
        </w:r>
      </w:ins>
      <w:del w:id="131" w:author="Oğuzhan Aloğlu" w:date="2023-11-28T11:04:00Z">
        <w:r w:rsidRPr="007A70AF" w:rsidDel="001223E9">
          <w:rPr>
            <w:lang w:val="en-US"/>
            <w:rPrChange w:id="132" w:author="Oğuzhan Aloğlu" w:date="2023-11-28T14:32:00Z">
              <w:rPr>
                <w:lang w:val="en-US"/>
              </w:rPr>
            </w:rPrChange>
          </w:rPr>
          <w:delText>,</w:delText>
        </w:r>
      </w:del>
      <w:r w:rsidRPr="007A70AF">
        <w:rPr>
          <w:lang w:val="en-US"/>
          <w:rPrChange w:id="133" w:author="Oğuzhan Aloğlu" w:date="2023-11-28T14:32:00Z">
            <w:rPr>
              <w:lang w:val="en-US"/>
            </w:rPr>
          </w:rPrChange>
        </w:rPr>
        <w:t xml:space="preserve"> </w:t>
      </w:r>
      <w:ins w:id="134" w:author="Oğuzhan Aloğlu" w:date="2023-11-28T11:04:00Z">
        <w:r w:rsidR="001223E9" w:rsidRPr="007A70AF">
          <w:rPr>
            <w:lang w:val="en-US"/>
            <w:rPrChange w:id="135" w:author="Oğuzhan Aloğlu" w:date="2023-11-28T14:32:00Z">
              <w:rPr>
                <w:lang w:val="en-US"/>
              </w:rPr>
            </w:rPrChange>
          </w:rPr>
          <w:t xml:space="preserve">listesinde </w:t>
        </w:r>
      </w:ins>
      <w:del w:id="136" w:author="Oğuzhan Aloğlu" w:date="2023-11-28T11:04:00Z">
        <w:r w:rsidRPr="007A70AF" w:rsidDel="001223E9">
          <w:rPr>
            <w:lang w:val="en-US"/>
            <w:rPrChange w:id="137" w:author="Oğuzhan Aloğlu" w:date="2023-11-28T14:32:00Z">
              <w:rPr>
                <w:lang w:val="en-US"/>
              </w:rPr>
            </w:rPrChange>
          </w:rPr>
          <w:delText xml:space="preserve">bu siparişi </w:delText>
        </w:r>
      </w:del>
      <w:r w:rsidRPr="007A70AF">
        <w:rPr>
          <w:lang w:val="en-US"/>
          <w:rPrChange w:id="138" w:author="Oğuzhan Aloğlu" w:date="2023-11-28T14:32:00Z">
            <w:rPr>
              <w:lang w:val="en-US"/>
            </w:rPr>
          </w:rPrChange>
        </w:rPr>
        <w:t>daha önce teslim etmiş</w:t>
      </w:r>
      <w:ins w:id="139" w:author="Oğuzhan Aloğlu" w:date="2023-11-28T11:05:00Z">
        <w:r w:rsidR="001223E9" w:rsidRPr="007A70AF">
          <w:rPr>
            <w:lang w:val="en-US"/>
            <w:rPrChange w:id="140" w:author="Oğuzhan Aloğlu" w:date="2023-11-28T14:32:00Z">
              <w:rPr>
                <w:lang w:val="en-US"/>
              </w:rPr>
            </w:rPrChange>
          </w:rPr>
          <w:t xml:space="preserve"> olduğu sipariş var</w:t>
        </w:r>
      </w:ins>
      <w:r w:rsidRPr="007A70AF">
        <w:rPr>
          <w:lang w:val="en-US"/>
          <w:rPrChange w:id="141" w:author="Oğuzhan Aloğlu" w:date="2023-11-28T14:32:00Z">
            <w:rPr>
              <w:lang w:val="en-US"/>
            </w:rPr>
          </w:rPrChange>
        </w:rPr>
        <w:t xml:space="preserve"> ise ve hala iş listesindeyse gereken düzenlemenin yapılması için Planlamacıya bildirmesi</w:t>
      </w:r>
      <w:ins w:id="142" w:author="Oğuzhan Aloğlu" w:date="2023-11-28T11:05:00Z">
        <w:r w:rsidR="001223E9" w:rsidRPr="007A70AF">
          <w:rPr>
            <w:lang w:val="en-US"/>
            <w:rPrChange w:id="143" w:author="Oğuzhan Aloğlu" w:date="2023-11-28T14:32:00Z">
              <w:rPr>
                <w:lang w:val="en-US"/>
              </w:rPr>
            </w:rPrChange>
          </w:rPr>
          <w:t>yşe</w:t>
        </w:r>
      </w:ins>
      <w:r w:rsidRPr="007A70AF">
        <w:rPr>
          <w:lang w:val="en-US"/>
          <w:rPrChange w:id="144" w:author="Oğuzhan Aloğlu" w:date="2023-11-28T14:32:00Z">
            <w:rPr>
              <w:lang w:val="en-US"/>
            </w:rPr>
          </w:rPrChange>
        </w:rPr>
        <w:t xml:space="preserve"> işlemleri yürütülür. </w:t>
      </w:r>
    </w:p>
    <w:p w:rsidR="00F85FFC" w:rsidRPr="007A70AF" w:rsidRDefault="00F85FFC" w:rsidP="00FE7BF6">
      <w:pPr>
        <w:pStyle w:val="ListParagraph"/>
        <w:numPr>
          <w:ilvl w:val="0"/>
          <w:numId w:val="7"/>
        </w:numPr>
        <w:rPr>
          <w:lang w:val="en-US"/>
          <w:rPrChange w:id="145" w:author="Oğuzhan Aloğlu" w:date="2023-11-28T14:32:00Z">
            <w:rPr>
              <w:lang w:val="en-US"/>
            </w:rPr>
          </w:rPrChange>
        </w:rPr>
        <w:pPrChange w:id="146" w:author="Oğuzhan Aloğlu" w:date="2023-11-28T11:08:00Z">
          <w:pPr>
            <w:pStyle w:val="ListParagraph"/>
            <w:numPr>
              <w:ilvl w:val="1"/>
              <w:numId w:val="1"/>
            </w:numPr>
            <w:ind w:left="1647" w:hanging="360"/>
          </w:pPr>
        </w:pPrChange>
      </w:pPr>
      <w:r w:rsidRPr="007A70AF">
        <w:rPr>
          <w:lang w:val="en-US"/>
          <w:rPrChange w:id="147" w:author="Oğuzhan Aloğlu" w:date="2023-11-28T14:32:00Z">
            <w:rPr>
              <w:lang w:val="en-US"/>
            </w:rPr>
          </w:rPrChange>
        </w:rPr>
        <w:t>Planlamacı Lucy’de tekrar güncelleme gerçekleştirir ve saha kullanıcısının iş listesi otomatik güncellenir.</w:t>
      </w:r>
    </w:p>
    <w:p w:rsidR="00F85FFC" w:rsidRPr="007A70AF" w:rsidRDefault="00F85FFC" w:rsidP="00FE7BF6">
      <w:pPr>
        <w:pStyle w:val="ListParagraph"/>
        <w:numPr>
          <w:ilvl w:val="0"/>
          <w:numId w:val="7"/>
        </w:numPr>
        <w:rPr>
          <w:lang w:val="en-US"/>
          <w:rPrChange w:id="148" w:author="Oğuzhan Aloğlu" w:date="2023-11-28T14:32:00Z">
            <w:rPr>
              <w:lang w:val="en-US"/>
            </w:rPr>
          </w:rPrChange>
        </w:rPr>
        <w:pPrChange w:id="149" w:author="Oğuzhan Aloğlu" w:date="2023-11-28T11:08:00Z">
          <w:pPr>
            <w:pStyle w:val="ListParagraph"/>
            <w:numPr>
              <w:ilvl w:val="1"/>
              <w:numId w:val="1"/>
            </w:numPr>
            <w:ind w:left="1647" w:hanging="360"/>
          </w:pPr>
        </w:pPrChange>
      </w:pPr>
      <w:r w:rsidRPr="007A70AF">
        <w:rPr>
          <w:lang w:val="en-US"/>
          <w:rPrChange w:id="150" w:author="Oğuzhan Aloğlu" w:date="2023-11-28T14:32:00Z">
            <w:rPr>
              <w:lang w:val="en-US"/>
            </w:rPr>
          </w:rPrChange>
        </w:rPr>
        <w:t>Kargo siparişleri, Lucy’e gelmemesi gereken siparişlerin plandan çıkartılması işlemleri yapılır.</w:t>
      </w:r>
    </w:p>
    <w:p w:rsidR="00F85FFC" w:rsidRPr="007A70AF" w:rsidRDefault="00F85FFC" w:rsidP="00FE7BF6">
      <w:pPr>
        <w:pStyle w:val="ListParagraph"/>
        <w:numPr>
          <w:ilvl w:val="0"/>
          <w:numId w:val="7"/>
        </w:numPr>
        <w:rPr>
          <w:lang w:val="en-US"/>
          <w:rPrChange w:id="151" w:author="Oğuzhan Aloğlu" w:date="2023-11-28T14:32:00Z">
            <w:rPr>
              <w:lang w:val="en-US"/>
            </w:rPr>
          </w:rPrChange>
        </w:rPr>
        <w:pPrChange w:id="152" w:author="Oğuzhan Aloğlu" w:date="2023-11-28T11:08:00Z">
          <w:pPr>
            <w:pStyle w:val="ListParagraph"/>
            <w:numPr>
              <w:ilvl w:val="1"/>
              <w:numId w:val="1"/>
            </w:numPr>
            <w:ind w:left="1647" w:hanging="360"/>
          </w:pPr>
        </w:pPrChange>
      </w:pPr>
      <w:r w:rsidRPr="007A70AF">
        <w:rPr>
          <w:lang w:val="en-US"/>
          <w:rPrChange w:id="153" w:author="Oğuzhan Aloğlu" w:date="2023-11-28T14:32:00Z">
            <w:rPr>
              <w:lang w:val="en-US"/>
            </w:rPr>
          </w:rPrChange>
        </w:rPr>
        <w:t>Saha kullanıcıları sıralamalarını editleyebilir, sıralamaya onay vererek siparişleri zimmetine alır.</w:t>
      </w:r>
    </w:p>
    <w:p w:rsidR="00F85FFC" w:rsidRPr="007A70AF" w:rsidRDefault="00F85FFC" w:rsidP="00FE7BF6">
      <w:pPr>
        <w:pStyle w:val="ListParagraph"/>
        <w:numPr>
          <w:ilvl w:val="0"/>
          <w:numId w:val="7"/>
        </w:numPr>
        <w:rPr>
          <w:lang w:val="en-US"/>
          <w:rPrChange w:id="154" w:author="Oğuzhan Aloğlu" w:date="2023-11-28T14:32:00Z">
            <w:rPr>
              <w:lang w:val="en-US"/>
            </w:rPr>
          </w:rPrChange>
        </w:rPr>
        <w:pPrChange w:id="155" w:author="Oğuzhan Aloğlu" w:date="2023-11-28T11:08:00Z">
          <w:pPr>
            <w:pStyle w:val="ListParagraph"/>
            <w:numPr>
              <w:ilvl w:val="1"/>
              <w:numId w:val="1"/>
            </w:numPr>
            <w:ind w:left="1647" w:hanging="360"/>
          </w:pPr>
        </w:pPrChange>
      </w:pPr>
      <w:r w:rsidRPr="007A70AF">
        <w:rPr>
          <w:lang w:val="en-US"/>
          <w:rPrChange w:id="156" w:author="Oğuzhan Aloğlu" w:date="2023-11-28T14:32:00Z">
            <w:rPr>
              <w:lang w:val="en-US"/>
            </w:rPr>
          </w:rPrChange>
        </w:rPr>
        <w:t>SAP’ye sürücünün üzerine aldığı siparişler yükleme sırasına göre iletilir.</w:t>
      </w:r>
    </w:p>
    <w:p w:rsidR="00F85FFC" w:rsidRPr="007A70AF" w:rsidRDefault="00F85FFC" w:rsidP="00FE7BF6">
      <w:pPr>
        <w:pStyle w:val="ListParagraph"/>
        <w:numPr>
          <w:ilvl w:val="0"/>
          <w:numId w:val="7"/>
        </w:numPr>
        <w:rPr>
          <w:lang w:val="en-US"/>
          <w:rPrChange w:id="157" w:author="Oğuzhan Aloğlu" w:date="2023-11-28T14:32:00Z">
            <w:rPr>
              <w:lang w:val="en-US"/>
            </w:rPr>
          </w:rPrChange>
        </w:rPr>
        <w:pPrChange w:id="158" w:author="Oğuzhan Aloğlu" w:date="2023-11-28T11:08:00Z">
          <w:pPr>
            <w:pStyle w:val="ListParagraph"/>
            <w:numPr>
              <w:ilvl w:val="1"/>
              <w:numId w:val="1"/>
            </w:numPr>
            <w:ind w:left="1647" w:hanging="360"/>
          </w:pPr>
        </w:pPrChange>
      </w:pPr>
      <w:r w:rsidRPr="007A70AF">
        <w:rPr>
          <w:lang w:val="en-US"/>
          <w:rPrChange w:id="159" w:author="Oğuzhan Aloğlu" w:date="2023-11-28T14:32:00Z">
            <w:rPr>
              <w:lang w:val="en-US"/>
            </w:rPr>
          </w:rPrChange>
        </w:rPr>
        <w:t>Rampacı SAP terminallerinde (Scan to Load) Araç Plakası girerek SAP’ye düşmüşse yükleme yapacağı siparişleri görüntüleyebilir. Gelmemişse, çıkan var mı kontrolleri entegrasyon sağlaması yapılır.</w:t>
      </w:r>
    </w:p>
    <w:p w:rsidR="00F85FFC" w:rsidRPr="007A70AF" w:rsidRDefault="00F85FFC" w:rsidP="00FE7BF6">
      <w:pPr>
        <w:pStyle w:val="ListParagraph"/>
        <w:numPr>
          <w:ilvl w:val="0"/>
          <w:numId w:val="7"/>
        </w:numPr>
        <w:rPr>
          <w:lang w:val="en-US"/>
          <w:rPrChange w:id="160" w:author="Oğuzhan Aloğlu" w:date="2023-11-28T14:32:00Z">
            <w:rPr>
              <w:lang w:val="en-US"/>
            </w:rPr>
          </w:rPrChange>
        </w:rPr>
        <w:pPrChange w:id="161" w:author="Oğuzhan Aloğlu" w:date="2023-11-28T11:08:00Z">
          <w:pPr>
            <w:pStyle w:val="ListParagraph"/>
            <w:numPr>
              <w:ilvl w:val="1"/>
              <w:numId w:val="1"/>
            </w:numPr>
            <w:ind w:left="1647" w:hanging="360"/>
          </w:pPr>
        </w:pPrChange>
      </w:pPr>
      <w:r w:rsidRPr="007A70AF">
        <w:rPr>
          <w:lang w:val="en-US"/>
          <w:rPrChange w:id="162" w:author="Oğuzhan Aloğlu" w:date="2023-11-28T14:32:00Z">
            <w:rPr>
              <w:lang w:val="en-US"/>
            </w:rPr>
          </w:rPrChange>
        </w:rPr>
        <w:t>Rack’lerden mahallelerini bilen rampacılar  siparişleri aracın yanına götürmekte ancak normal akışta ne zaman SAP ye düştü o zaman ilgili rack’e götürülmesi sağlanacak, 2 elleçleme yapılıyor burası fiziksel depo işleyişinde .</w:t>
      </w:r>
    </w:p>
    <w:p w:rsidR="00F85FFC" w:rsidRPr="007A70AF" w:rsidRDefault="00F85FFC" w:rsidP="00FE7BF6">
      <w:pPr>
        <w:pStyle w:val="ListParagraph"/>
        <w:numPr>
          <w:ilvl w:val="0"/>
          <w:numId w:val="7"/>
        </w:numPr>
        <w:rPr>
          <w:lang w:val="en-US"/>
          <w:rPrChange w:id="163" w:author="Oğuzhan Aloğlu" w:date="2023-11-28T14:32:00Z">
            <w:rPr>
              <w:lang w:val="en-US"/>
            </w:rPr>
          </w:rPrChange>
        </w:rPr>
        <w:pPrChange w:id="164" w:author="Oğuzhan Aloğlu" w:date="2023-11-28T11:08:00Z">
          <w:pPr>
            <w:pStyle w:val="ListParagraph"/>
            <w:numPr>
              <w:ilvl w:val="1"/>
              <w:numId w:val="1"/>
            </w:numPr>
            <w:ind w:left="1647" w:hanging="360"/>
          </w:pPr>
        </w:pPrChange>
      </w:pPr>
      <w:r w:rsidRPr="007A70AF">
        <w:rPr>
          <w:lang w:val="en-US"/>
          <w:rPrChange w:id="165" w:author="Oğuzhan Aloğlu" w:date="2023-11-28T14:32:00Z">
            <w:rPr>
              <w:lang w:val="en-US"/>
            </w:rPr>
          </w:rPrChange>
        </w:rPr>
        <w:t xml:space="preserve">SAP tarafında </w:t>
      </w:r>
      <w:ins w:id="166" w:author="Oğuzhan Aloğlu" w:date="2023-11-28T14:00:00Z">
        <w:r w:rsidR="00EC0870" w:rsidRPr="007A70AF">
          <w:rPr>
            <w:lang w:val="en-US"/>
            <w:rPrChange w:id="167" w:author="Oğuzhan Aloğlu" w:date="2023-11-28T14:32:00Z">
              <w:rPr>
                <w:color w:val="1F4E79"/>
                <w:lang w:val="en-US"/>
              </w:rPr>
            </w:rPrChange>
          </w:rPr>
          <w:t>a</w:t>
        </w:r>
      </w:ins>
      <w:del w:id="168" w:author="Oğuzhan Aloğlu" w:date="2023-11-28T14:00:00Z">
        <w:r w:rsidRPr="007A70AF" w:rsidDel="00EC0870">
          <w:rPr>
            <w:lang w:val="en-US"/>
            <w:rPrChange w:id="169" w:author="Oğuzhan Aloğlu" w:date="2023-11-28T14:32:00Z">
              <w:rPr>
                <w:lang w:val="en-US"/>
              </w:rPr>
            </w:rPrChange>
          </w:rPr>
          <w:delText>A</w:delText>
        </w:r>
      </w:del>
      <w:r w:rsidRPr="007A70AF">
        <w:rPr>
          <w:lang w:val="en-US"/>
          <w:rPrChange w:id="170" w:author="Oğuzhan Aloğlu" w:date="2023-11-28T14:32:00Z">
            <w:rPr>
              <w:lang w:val="en-US"/>
            </w:rPr>
          </w:rPrChange>
        </w:rPr>
        <w:t>raca ekle çıkart işlemleri son değişimlere göre Onaycı tarafından yapılmaktadır.</w:t>
      </w:r>
    </w:p>
    <w:p w:rsidR="00F85FFC" w:rsidRPr="007A70AF" w:rsidRDefault="00F85FFC" w:rsidP="00FE7BF6">
      <w:pPr>
        <w:pStyle w:val="ListParagraph"/>
        <w:numPr>
          <w:ilvl w:val="0"/>
          <w:numId w:val="7"/>
        </w:numPr>
        <w:rPr>
          <w:lang w:val="en-US"/>
          <w:rPrChange w:id="171" w:author="Oğuzhan Aloğlu" w:date="2023-11-28T14:32:00Z">
            <w:rPr>
              <w:lang w:val="en-US"/>
            </w:rPr>
          </w:rPrChange>
        </w:rPr>
        <w:pPrChange w:id="172" w:author="Oğuzhan Aloğlu" w:date="2023-11-28T11:08:00Z">
          <w:pPr>
            <w:pStyle w:val="ListParagraph"/>
            <w:numPr>
              <w:ilvl w:val="1"/>
              <w:numId w:val="1"/>
            </w:numPr>
            <w:ind w:left="1647" w:hanging="360"/>
          </w:pPr>
        </w:pPrChange>
      </w:pPr>
      <w:r w:rsidRPr="007A70AF">
        <w:rPr>
          <w:lang w:val="en-US"/>
          <w:rPrChange w:id="173" w:author="Oğuzhan Aloğlu" w:date="2023-11-28T14:32:00Z">
            <w:rPr>
              <w:lang w:val="en-US"/>
            </w:rPr>
          </w:rPrChange>
        </w:rPr>
        <w:t xml:space="preserve">Araçların yüklemesi tamamlanır. İrsaliye bekleniyor aşaması Mobilde gözükmektedir. SAP’de irsaliye basilır, SEFER’e BAŞLAT emri SAP tarafından verilir. </w:t>
      </w:r>
    </w:p>
    <w:p w:rsidR="00F85FFC" w:rsidRPr="007A70AF" w:rsidRDefault="00F85FFC" w:rsidP="00FE7BF6">
      <w:pPr>
        <w:pStyle w:val="ListParagraph"/>
        <w:numPr>
          <w:ilvl w:val="0"/>
          <w:numId w:val="7"/>
        </w:numPr>
        <w:rPr>
          <w:lang w:val="en-US"/>
          <w:rPrChange w:id="174" w:author="Oğuzhan Aloğlu" w:date="2023-11-28T14:32:00Z">
            <w:rPr>
              <w:lang w:val="en-US"/>
            </w:rPr>
          </w:rPrChange>
        </w:rPr>
        <w:pPrChange w:id="175" w:author="Oğuzhan Aloğlu" w:date="2023-11-28T11:08:00Z">
          <w:pPr>
            <w:pStyle w:val="ListParagraph"/>
            <w:numPr>
              <w:ilvl w:val="1"/>
              <w:numId w:val="1"/>
            </w:numPr>
            <w:ind w:left="1647" w:hanging="360"/>
          </w:pPr>
        </w:pPrChange>
      </w:pPr>
      <w:r w:rsidRPr="007A70AF">
        <w:rPr>
          <w:lang w:val="en-US"/>
          <w:rPrChange w:id="176" w:author="Oğuzhan Aloğlu" w:date="2023-11-28T14:32:00Z">
            <w:rPr>
              <w:lang w:val="en-US"/>
            </w:rPr>
          </w:rPrChange>
        </w:rPr>
        <w:t xml:space="preserve">Mobil Kullanıcı İş Listesine uygun Müşteri Teslimatına Başlar, sıralamasını </w:t>
      </w:r>
      <w:del w:id="177" w:author="Oğuzhan Aloğlu" w:date="2023-11-28T11:10:00Z">
        <w:r w:rsidRPr="007A70AF" w:rsidDel="00FE7BF6">
          <w:rPr>
            <w:lang w:val="en-US"/>
            <w:rPrChange w:id="178" w:author="Oğuzhan Aloğlu" w:date="2023-11-28T14:32:00Z">
              <w:rPr>
                <w:lang w:val="en-US"/>
              </w:rPr>
            </w:rPrChange>
          </w:rPr>
          <w:delText>artık editleyemez</w:delText>
        </w:r>
      </w:del>
      <w:ins w:id="179" w:author="Oğuzhan Aloğlu" w:date="2023-11-28T11:10:00Z">
        <w:r w:rsidR="00FE7BF6" w:rsidRPr="007A70AF">
          <w:rPr>
            <w:lang w:val="en-US"/>
            <w:rPrChange w:id="180" w:author="Oğuzhan Aloğlu" w:date="2023-11-28T14:32:00Z">
              <w:rPr>
                <w:color w:val="1F4E79"/>
                <w:lang w:val="en-US"/>
              </w:rPr>
            </w:rPrChange>
          </w:rPr>
          <w:t>teslimat sonrasında editleyebilir</w:t>
        </w:r>
      </w:ins>
      <w:r w:rsidRPr="007A70AF">
        <w:rPr>
          <w:lang w:val="en-US"/>
          <w:rPrChange w:id="181" w:author="Oğuzhan Aloğlu" w:date="2023-11-28T14:32:00Z">
            <w:rPr>
              <w:lang w:val="en-US"/>
            </w:rPr>
          </w:rPrChange>
        </w:rPr>
        <w:t>.</w:t>
      </w:r>
    </w:p>
    <w:p w:rsidR="00F85FFC" w:rsidRPr="007A70AF" w:rsidRDefault="00F85FFC" w:rsidP="00FE7BF6">
      <w:pPr>
        <w:pStyle w:val="ListParagraph"/>
        <w:numPr>
          <w:ilvl w:val="0"/>
          <w:numId w:val="7"/>
        </w:numPr>
        <w:rPr>
          <w:lang w:val="en-US"/>
          <w:rPrChange w:id="182" w:author="Oğuzhan Aloğlu" w:date="2023-11-28T14:32:00Z">
            <w:rPr>
              <w:lang w:val="en-US"/>
            </w:rPr>
          </w:rPrChange>
        </w:rPr>
        <w:pPrChange w:id="183" w:author="Oğuzhan Aloğlu" w:date="2023-11-28T11:08:00Z">
          <w:pPr>
            <w:pStyle w:val="ListParagraph"/>
            <w:numPr>
              <w:ilvl w:val="1"/>
              <w:numId w:val="1"/>
            </w:numPr>
            <w:ind w:left="1647" w:hanging="360"/>
          </w:pPr>
        </w:pPrChange>
      </w:pPr>
      <w:r w:rsidRPr="007A70AF">
        <w:rPr>
          <w:lang w:val="en-US"/>
          <w:rPrChange w:id="184" w:author="Oğuzhan Aloğlu" w:date="2023-11-28T14:32:00Z">
            <w:rPr>
              <w:lang w:val="en-US"/>
            </w:rPr>
          </w:rPrChange>
        </w:rPr>
        <w:t xml:space="preserve">SEFER’e Başlat’ta SAP tarafından Müşteriye </w:t>
      </w:r>
      <w:ins w:id="185" w:author="Oğuzhan Aloğlu" w:date="2023-11-28T11:11:00Z">
        <w:r w:rsidR="00FE7BF6" w:rsidRPr="007A70AF">
          <w:rPr>
            <w:lang w:val="en-US"/>
            <w:rPrChange w:id="186" w:author="Oğuzhan Aloğlu" w:date="2023-11-28T14:32:00Z">
              <w:rPr>
                <w:color w:val="1F4E79"/>
                <w:lang w:val="en-US"/>
              </w:rPr>
            </w:rPrChange>
          </w:rPr>
          <w:t xml:space="preserve">(Dağıtıma Çıktı) </w:t>
        </w:r>
      </w:ins>
      <w:r w:rsidRPr="007A70AF">
        <w:rPr>
          <w:lang w:val="en-US"/>
          <w:rPrChange w:id="187" w:author="Oğuzhan Aloğlu" w:date="2023-11-28T14:32:00Z">
            <w:rPr>
              <w:lang w:val="en-US"/>
            </w:rPr>
          </w:rPrChange>
        </w:rPr>
        <w:t>SMS Gönderilir.</w:t>
      </w:r>
      <w:r w:rsidRPr="007A70AF">
        <w:rPr>
          <w:lang w:val="en-US"/>
          <w:rPrChange w:id="188" w:author="Oğuzhan Aloğlu" w:date="2023-11-28T14:32:00Z">
            <w:rPr>
              <w:color w:val="1F497D"/>
              <w:lang w:val="en-US"/>
            </w:rPr>
          </w:rPrChange>
        </w:rPr>
        <w:t xml:space="preserve"> </w:t>
      </w:r>
    </w:p>
    <w:p w:rsidR="00F85FFC" w:rsidRPr="007A70AF" w:rsidRDefault="00F85FFC" w:rsidP="00FE7BF6">
      <w:pPr>
        <w:pStyle w:val="ListParagraph"/>
        <w:numPr>
          <w:ilvl w:val="0"/>
          <w:numId w:val="7"/>
        </w:numPr>
        <w:rPr>
          <w:ins w:id="189" w:author="Oğuzhan Aloğlu" w:date="2023-11-28T14:18:00Z"/>
          <w:lang w:val="en-US"/>
          <w:rPrChange w:id="190" w:author="Oğuzhan Aloğlu" w:date="2023-11-28T14:32:00Z">
            <w:rPr>
              <w:ins w:id="191" w:author="Oğuzhan Aloğlu" w:date="2023-11-28T14:18:00Z"/>
              <w:b/>
              <w:bCs/>
              <w:color w:val="1F497D"/>
              <w:lang w:val="en-US"/>
            </w:rPr>
          </w:rPrChange>
        </w:rPr>
        <w:pPrChange w:id="192" w:author="Oğuzhan Aloğlu" w:date="2023-11-28T11:08:00Z">
          <w:pPr>
            <w:pStyle w:val="ListParagraph"/>
            <w:numPr>
              <w:ilvl w:val="1"/>
              <w:numId w:val="1"/>
            </w:numPr>
            <w:ind w:left="1647" w:hanging="360"/>
          </w:pPr>
        </w:pPrChange>
      </w:pPr>
      <w:r w:rsidRPr="007A70AF">
        <w:rPr>
          <w:lang w:val="en-US"/>
          <w:rPrChange w:id="193" w:author="Oğuzhan Aloğlu" w:date="2023-11-28T14:32:00Z">
            <w:rPr>
              <w:lang w:val="en-US"/>
            </w:rPr>
          </w:rPrChange>
        </w:rPr>
        <w:lastRenderedPageBreak/>
        <w:t>Rotamen tarafından Olumlu, Olumsuz statüler SAP’ye iletilmekte ve SMS’ler iletilmektedir.</w:t>
      </w:r>
      <w:del w:id="194" w:author="Oğuzhan Aloğlu" w:date="2023-11-28T11:07:00Z">
        <w:r w:rsidRPr="007A70AF" w:rsidDel="00FE7BF6">
          <w:rPr>
            <w:b/>
            <w:bCs/>
            <w:lang w:val="en-US"/>
            <w:rPrChange w:id="195" w:author="Oğuzhan Aloğlu" w:date="2023-11-28T14:32:00Z">
              <w:rPr>
                <w:b/>
                <w:bCs/>
                <w:color w:val="1F497D"/>
                <w:lang w:val="en-US"/>
              </w:rPr>
            </w:rPrChange>
          </w:rPr>
          <w:delText xml:space="preserve"> - </w:delText>
        </w:r>
      </w:del>
      <w:ins w:id="196" w:author="Oğuzhan Aloğlu" w:date="2023-11-28T11:07:00Z">
        <w:r w:rsidR="00FE7BF6" w:rsidRPr="007A70AF">
          <w:rPr>
            <w:b/>
            <w:bCs/>
            <w:lang w:val="en-US"/>
            <w:rPrChange w:id="197" w:author="Oğuzhan Aloğlu" w:date="2023-11-28T14:32:00Z">
              <w:rPr>
                <w:b/>
                <w:bCs/>
                <w:color w:val="1F497D"/>
                <w:lang w:val="en-US"/>
              </w:rPr>
            </w:rPrChange>
          </w:rPr>
          <w:t xml:space="preserve"> </w:t>
        </w:r>
      </w:ins>
      <w:r w:rsidRPr="007A70AF">
        <w:rPr>
          <w:b/>
          <w:bCs/>
          <w:lang w:val="en-US"/>
          <w:rPrChange w:id="198" w:author="Oğuzhan Aloğlu" w:date="2023-11-28T14:32:00Z">
            <w:rPr>
              <w:b/>
              <w:bCs/>
              <w:color w:val="1F497D"/>
              <w:lang w:val="en-US"/>
            </w:rPr>
          </w:rPrChange>
        </w:rPr>
        <w:t xml:space="preserve">GİDİYORUM DENİLDİĞİNDE MÜŞTERİYE </w:t>
      </w:r>
      <w:ins w:id="199" w:author="Oğuzhan Aloğlu" w:date="2023-11-28T11:11:00Z">
        <w:r w:rsidR="00FE7BF6" w:rsidRPr="007A70AF">
          <w:rPr>
            <w:b/>
            <w:bCs/>
            <w:lang w:val="en-US"/>
            <w:rPrChange w:id="200" w:author="Oğuzhan Aloğlu" w:date="2023-11-28T14:32:00Z">
              <w:rPr>
                <w:b/>
                <w:bCs/>
                <w:color w:val="1F497D"/>
                <w:lang w:val="en-US"/>
              </w:rPr>
            </w:rPrChange>
          </w:rPr>
          <w:t>(ETA bilgisiyle</w:t>
        </w:r>
      </w:ins>
      <w:ins w:id="201" w:author="Oğuzhan Aloğlu" w:date="2023-11-28T11:12:00Z">
        <w:r w:rsidR="00FE7BF6" w:rsidRPr="007A70AF">
          <w:rPr>
            <w:b/>
            <w:bCs/>
            <w:lang w:val="en-US"/>
            <w:rPrChange w:id="202" w:author="Oğuzhan Aloğlu" w:date="2023-11-28T14:32:00Z">
              <w:rPr>
                <w:b/>
                <w:bCs/>
                <w:color w:val="1F497D"/>
                <w:lang w:val="en-US"/>
              </w:rPr>
            </w:rPrChange>
          </w:rPr>
          <w:t xml:space="preserve">) </w:t>
        </w:r>
      </w:ins>
      <w:r w:rsidRPr="007A70AF">
        <w:rPr>
          <w:b/>
          <w:bCs/>
          <w:lang w:val="en-US"/>
          <w:rPrChange w:id="203" w:author="Oğuzhan Aloğlu" w:date="2023-11-28T14:32:00Z">
            <w:rPr>
              <w:b/>
              <w:bCs/>
              <w:color w:val="1F497D"/>
              <w:lang w:val="en-US"/>
            </w:rPr>
          </w:rPrChange>
        </w:rPr>
        <w:t>SMS GİTME</w:t>
      </w:r>
      <w:del w:id="204" w:author="Oğuzhan Aloğlu" w:date="2023-11-28T11:12:00Z">
        <w:r w:rsidRPr="007A70AF" w:rsidDel="00FE7BF6">
          <w:rPr>
            <w:b/>
            <w:bCs/>
            <w:lang w:val="en-US"/>
            <w:rPrChange w:id="205" w:author="Oğuzhan Aloğlu" w:date="2023-11-28T14:32:00Z">
              <w:rPr>
                <w:b/>
                <w:bCs/>
                <w:color w:val="1F497D"/>
                <w:lang w:val="en-US"/>
              </w:rPr>
            </w:rPrChange>
          </w:rPr>
          <w:delText>YE BAŞLANMIŞTIR</w:delText>
        </w:r>
      </w:del>
      <w:ins w:id="206" w:author="Oğuzhan Aloğlu" w:date="2023-11-28T11:12:00Z">
        <w:r w:rsidR="00FE7BF6" w:rsidRPr="007A70AF">
          <w:rPr>
            <w:b/>
            <w:bCs/>
            <w:lang w:val="en-US"/>
            <w:rPrChange w:id="207" w:author="Oğuzhan Aloğlu" w:date="2023-11-28T14:32:00Z">
              <w:rPr>
                <w:b/>
                <w:bCs/>
                <w:color w:val="1F497D"/>
                <w:lang w:val="en-US"/>
              </w:rPr>
            </w:rPrChange>
          </w:rPr>
          <w:t>KTEDİR.</w:t>
        </w:r>
      </w:ins>
    </w:p>
    <w:p w:rsidR="0009358F" w:rsidRDefault="0009358F" w:rsidP="0009358F">
      <w:pPr>
        <w:rPr>
          <w:ins w:id="208" w:author="Oğuzhan Aloğlu" w:date="2023-11-28T14:18:00Z"/>
          <w:color w:val="1F4E79"/>
          <w:lang w:val="en-US"/>
        </w:rPr>
        <w:pPrChange w:id="209" w:author="Oğuzhan Aloğlu" w:date="2023-11-28T14:18:00Z">
          <w:pPr>
            <w:pStyle w:val="ListParagraph"/>
            <w:numPr>
              <w:ilvl w:val="1"/>
              <w:numId w:val="1"/>
            </w:numPr>
            <w:ind w:left="1647" w:hanging="360"/>
          </w:pPr>
        </w:pPrChange>
      </w:pPr>
    </w:p>
    <w:p w:rsidR="0009358F" w:rsidRPr="0009358F" w:rsidRDefault="0009358F" w:rsidP="0009358F">
      <w:pPr>
        <w:rPr>
          <w:color w:val="1F4E79"/>
          <w:lang w:val="en-US"/>
          <w:rPrChange w:id="210" w:author="Oğuzhan Aloğlu" w:date="2023-11-28T14:18:00Z">
            <w:rPr>
              <w:lang w:val="en-US"/>
            </w:rPr>
          </w:rPrChange>
        </w:rPr>
        <w:pPrChange w:id="211" w:author="Oğuzhan Aloğlu" w:date="2023-11-28T14:18:00Z">
          <w:pPr>
            <w:pStyle w:val="ListParagraph"/>
            <w:numPr>
              <w:ilvl w:val="1"/>
              <w:numId w:val="1"/>
            </w:numPr>
            <w:ind w:left="1647" w:hanging="360"/>
          </w:pPr>
        </w:pPrChange>
      </w:pPr>
    </w:p>
    <w:p w:rsidR="00EC0870" w:rsidRDefault="00EC0870" w:rsidP="00EC0870">
      <w:pPr>
        <w:pStyle w:val="Heading2"/>
        <w:rPr>
          <w:ins w:id="212" w:author="Oğuzhan Aloğlu" w:date="2023-11-28T14:07:00Z"/>
          <w:lang w:val="en-US"/>
        </w:rPr>
        <w:pPrChange w:id="213" w:author="Oğuzhan Aloğlu" w:date="2023-11-28T14:07:00Z">
          <w:pPr>
            <w:pStyle w:val="ListParagraph"/>
            <w:numPr>
              <w:ilvl w:val="1"/>
              <w:numId w:val="1"/>
            </w:numPr>
            <w:ind w:left="1647" w:hanging="360"/>
          </w:pPr>
        </w:pPrChange>
      </w:pPr>
      <w:ins w:id="214" w:author="Oğuzhan Aloğlu" w:date="2023-11-28T14:06:00Z">
        <w:r>
          <w:rPr>
            <w:lang w:val="en-US"/>
          </w:rPr>
          <w:t xml:space="preserve">Barkod </w:t>
        </w:r>
      </w:ins>
      <w:ins w:id="215" w:author="Oğuzhan Aloğlu" w:date="2023-11-28T14:07:00Z">
        <w:r>
          <w:rPr>
            <w:lang w:val="en-US"/>
          </w:rPr>
          <w:t>Okutma</w:t>
        </w:r>
      </w:ins>
    </w:p>
    <w:p w:rsidR="00F85FFC" w:rsidRPr="007A70AF" w:rsidRDefault="00F85FFC" w:rsidP="00EC0870">
      <w:pPr>
        <w:pStyle w:val="ListParagraph"/>
        <w:numPr>
          <w:ilvl w:val="0"/>
          <w:numId w:val="11"/>
        </w:numPr>
        <w:rPr>
          <w:ins w:id="216" w:author="Oğuzhan Aloğlu" w:date="2023-11-28T14:08:00Z"/>
          <w:lang w:val="en-US"/>
          <w:rPrChange w:id="217" w:author="Oğuzhan Aloğlu" w:date="2023-11-28T14:32:00Z">
            <w:rPr>
              <w:ins w:id="218" w:author="Oğuzhan Aloğlu" w:date="2023-11-28T14:08:00Z"/>
              <w:color w:val="1F4E79"/>
              <w:lang w:val="en-US"/>
            </w:rPr>
          </w:rPrChange>
        </w:rPr>
        <w:pPrChange w:id="219" w:author="Oğuzhan Aloğlu" w:date="2023-11-28T14:07:00Z">
          <w:pPr>
            <w:pStyle w:val="ListParagraph"/>
            <w:numPr>
              <w:ilvl w:val="1"/>
              <w:numId w:val="1"/>
            </w:numPr>
            <w:ind w:left="1647" w:hanging="360"/>
          </w:pPr>
        </w:pPrChange>
      </w:pPr>
      <w:r w:rsidRPr="007A70AF">
        <w:rPr>
          <w:lang w:val="en-US"/>
          <w:rPrChange w:id="220" w:author="Oğuzhan Aloğlu" w:date="2023-11-28T14:32:00Z">
            <w:rPr>
              <w:lang w:val="en-US"/>
            </w:rPr>
          </w:rPrChange>
        </w:rPr>
        <w:t>Teslimat anında tüm siparişlerin barkodu okutulur. Okutulmayan, teslim edilmeyenler araçta gözükmektedir, gün sonunda araçta kalan tüm kolilerin barkodu okutulması sağlanabilmektedir. SAP’ye bu bildirim Rotamen tarafından bildirilir.</w:t>
      </w:r>
    </w:p>
    <w:p w:rsidR="00EC0870" w:rsidRPr="007A70AF" w:rsidRDefault="0009358F" w:rsidP="00EC0870">
      <w:pPr>
        <w:pStyle w:val="ListParagraph"/>
        <w:numPr>
          <w:ilvl w:val="0"/>
          <w:numId w:val="11"/>
        </w:numPr>
        <w:rPr>
          <w:lang w:val="en-US"/>
          <w:rPrChange w:id="221" w:author="Oğuzhan Aloğlu" w:date="2023-11-28T14:32:00Z">
            <w:rPr>
              <w:lang w:val="en-US"/>
            </w:rPr>
          </w:rPrChange>
        </w:rPr>
        <w:pPrChange w:id="222" w:author="Oğuzhan Aloğlu" w:date="2023-11-28T14:07:00Z">
          <w:pPr>
            <w:pStyle w:val="ListParagraph"/>
            <w:numPr>
              <w:ilvl w:val="1"/>
              <w:numId w:val="1"/>
            </w:numPr>
            <w:ind w:left="1647" w:hanging="360"/>
          </w:pPr>
        </w:pPrChange>
      </w:pPr>
      <w:ins w:id="223" w:author="Oğuzhan Aloğlu" w:date="2023-11-28T14:09:00Z">
        <w:r w:rsidRPr="007A70AF">
          <w:rPr>
            <w:lang w:val="en-US"/>
            <w:rPrChange w:id="224" w:author="Oğuzhan Aloğlu" w:date="2023-11-28T14:32:00Z">
              <w:rPr>
                <w:color w:val="1F4E79"/>
                <w:lang w:val="en-US"/>
              </w:rPr>
            </w:rPrChange>
          </w:rPr>
          <w:t>Barkod etiketlerinde deforme olması veya bulunan noktada ki trafik veya saat kısıtına bağlı olarak barkod girişlerinde listeden seçim özelliğiyle toplu girişler sağlanmaktadır.</w:t>
        </w:r>
      </w:ins>
    </w:p>
    <w:p w:rsidR="00F85FFC" w:rsidRDefault="00F85FFC" w:rsidP="00EC0870">
      <w:pPr>
        <w:pStyle w:val="ListParagraph"/>
        <w:numPr>
          <w:ilvl w:val="0"/>
          <w:numId w:val="11"/>
        </w:numPr>
        <w:rPr>
          <w:ins w:id="225" w:author="Oğuzhan Aloğlu" w:date="2023-11-28T15:36:00Z"/>
          <w:lang w:val="en-US"/>
        </w:rPr>
        <w:pPrChange w:id="226" w:author="Oğuzhan Aloğlu" w:date="2023-11-28T14:07:00Z">
          <w:pPr>
            <w:pStyle w:val="ListParagraph"/>
            <w:numPr>
              <w:ilvl w:val="1"/>
              <w:numId w:val="1"/>
            </w:numPr>
            <w:ind w:left="1647" w:hanging="360"/>
          </w:pPr>
        </w:pPrChange>
      </w:pPr>
      <w:r w:rsidRPr="007A70AF">
        <w:rPr>
          <w:lang w:val="en-US"/>
          <w:rPrChange w:id="227" w:author="Oğuzhan Aloğlu" w:date="2023-11-28T14:32:00Z">
            <w:rPr>
              <w:lang w:val="en-US"/>
            </w:rPr>
          </w:rPrChange>
        </w:rPr>
        <w:t xml:space="preserve">Internetin olmadığı yerlerde Offline olarak teslimat anında barkodla teslimat ilgili noktada yapılabilmektedir. 2. </w:t>
      </w:r>
      <w:ins w:id="228" w:author="Oğuzhan Aloğlu" w:date="2023-11-28T11:12:00Z">
        <w:r w:rsidR="00FE7BF6" w:rsidRPr="007A70AF">
          <w:rPr>
            <w:lang w:val="en-US"/>
            <w:rPrChange w:id="229" w:author="Oğuzhan Aloğlu" w:date="2023-11-28T14:32:00Z">
              <w:rPr>
                <w:lang w:val="en-US"/>
              </w:rPr>
            </w:rPrChange>
          </w:rPr>
          <w:t>İ</w:t>
        </w:r>
      </w:ins>
      <w:del w:id="230" w:author="Oğuzhan Aloğlu" w:date="2023-11-28T11:12:00Z">
        <w:r w:rsidRPr="007A70AF" w:rsidDel="00FE7BF6">
          <w:rPr>
            <w:lang w:val="en-US"/>
            <w:rPrChange w:id="231" w:author="Oğuzhan Aloğlu" w:date="2023-11-28T14:32:00Z">
              <w:rPr>
                <w:lang w:val="en-US"/>
              </w:rPr>
            </w:rPrChange>
          </w:rPr>
          <w:delText>I</w:delText>
        </w:r>
      </w:del>
      <w:r w:rsidRPr="007A70AF">
        <w:rPr>
          <w:lang w:val="en-US"/>
          <w:rPrChange w:id="232" w:author="Oğuzhan Aloğlu" w:date="2023-11-28T14:32:00Z">
            <w:rPr>
              <w:lang w:val="en-US"/>
            </w:rPr>
          </w:rPrChange>
        </w:rPr>
        <w:t>şine geçmesi için intern</w:t>
      </w:r>
      <w:ins w:id="233" w:author="Oğuzhan Aloğlu" w:date="2023-11-28T11:12:00Z">
        <w:r w:rsidR="00FE7BF6" w:rsidRPr="007A70AF">
          <w:rPr>
            <w:lang w:val="en-US"/>
            <w:rPrChange w:id="234" w:author="Oğuzhan Aloğlu" w:date="2023-11-28T14:32:00Z">
              <w:rPr>
                <w:lang w:val="en-US"/>
              </w:rPr>
            </w:rPrChange>
          </w:rPr>
          <w:t>e</w:t>
        </w:r>
      </w:ins>
      <w:del w:id="235" w:author="Oğuzhan Aloğlu" w:date="2023-11-28T11:12:00Z">
        <w:r w:rsidRPr="007A70AF" w:rsidDel="00FE7BF6">
          <w:rPr>
            <w:lang w:val="en-US"/>
            <w:rPrChange w:id="236" w:author="Oğuzhan Aloğlu" w:date="2023-11-28T14:32:00Z">
              <w:rPr>
                <w:lang w:val="en-US"/>
              </w:rPr>
            </w:rPrChange>
          </w:rPr>
          <w:delText>a</w:delText>
        </w:r>
      </w:del>
      <w:r w:rsidRPr="007A70AF">
        <w:rPr>
          <w:lang w:val="en-US"/>
          <w:rPrChange w:id="237" w:author="Oğuzhan Aloğlu" w:date="2023-11-28T14:32:00Z">
            <w:rPr>
              <w:lang w:val="en-US"/>
            </w:rPr>
          </w:rPrChange>
        </w:rPr>
        <w:t>tin gelmesi gerekir, yeni versiyonda tüm iş</w:t>
      </w:r>
      <w:ins w:id="238" w:author="Oğuzhan Aloğlu" w:date="2023-11-28T11:13:00Z">
        <w:r w:rsidR="00FE7BF6" w:rsidRPr="007A70AF">
          <w:rPr>
            <w:lang w:val="en-US"/>
            <w:rPrChange w:id="239" w:author="Oğuzhan Aloğlu" w:date="2023-11-28T14:32:00Z">
              <w:rPr>
                <w:lang w:val="en-US"/>
              </w:rPr>
            </w:rPrChange>
          </w:rPr>
          <w:t xml:space="preserve"> </w:t>
        </w:r>
      </w:ins>
      <w:r w:rsidRPr="007A70AF">
        <w:rPr>
          <w:lang w:val="en-US"/>
          <w:rPrChange w:id="240" w:author="Oğuzhan Aloğlu" w:date="2023-11-28T14:32:00Z">
            <w:rPr>
              <w:lang w:val="en-US"/>
            </w:rPr>
          </w:rPrChange>
        </w:rPr>
        <w:t>listesi offline çalışmaktadır.</w:t>
      </w:r>
    </w:p>
    <w:p w:rsidR="00127365" w:rsidRPr="007A70AF" w:rsidRDefault="00127365" w:rsidP="00EC0870">
      <w:pPr>
        <w:pStyle w:val="ListParagraph"/>
        <w:numPr>
          <w:ilvl w:val="0"/>
          <w:numId w:val="11"/>
        </w:numPr>
        <w:rPr>
          <w:ins w:id="241" w:author="Oğuzhan Aloğlu" w:date="2023-11-28T14:19:00Z"/>
          <w:lang w:val="en-US"/>
          <w:rPrChange w:id="242" w:author="Oğuzhan Aloğlu" w:date="2023-11-28T14:32:00Z">
            <w:rPr>
              <w:ins w:id="243" w:author="Oğuzhan Aloğlu" w:date="2023-11-28T14:19:00Z"/>
              <w:color w:val="1F4E79"/>
              <w:lang w:val="en-US"/>
            </w:rPr>
          </w:rPrChange>
        </w:rPr>
        <w:pPrChange w:id="244" w:author="Oğuzhan Aloğlu" w:date="2023-11-28T14:07:00Z">
          <w:pPr>
            <w:pStyle w:val="ListParagraph"/>
            <w:numPr>
              <w:ilvl w:val="1"/>
              <w:numId w:val="1"/>
            </w:numPr>
            <w:ind w:left="1647" w:hanging="360"/>
          </w:pPr>
        </w:pPrChange>
      </w:pPr>
      <w:ins w:id="245" w:author="Oğuzhan Aloğlu" w:date="2023-11-28T15:36:00Z">
        <w:r>
          <w:rPr>
            <w:lang w:val="en-US"/>
          </w:rPr>
          <w:t>Siparişlerin dağıtılamayacağı durumlar için “Kalan İşlerimi Y</w:t>
        </w:r>
      </w:ins>
      <w:ins w:id="246" w:author="Oğuzhan Aloğlu" w:date="2023-11-28T15:37:00Z">
        <w:r>
          <w:rPr>
            <w:lang w:val="en-US"/>
          </w:rPr>
          <w:t>etiştiremedim” özelliğiyle kalan siparişler ertesi güne yansıtılabilir, sürücünün kalan koli barkodlarını okutması beklenir.</w:t>
        </w:r>
      </w:ins>
      <w:bookmarkStart w:id="247" w:name="_GoBack"/>
      <w:bookmarkEnd w:id="247"/>
    </w:p>
    <w:p w:rsidR="00241DB3" w:rsidRPr="00241DB3" w:rsidRDefault="00241DB3" w:rsidP="00241DB3">
      <w:pPr>
        <w:rPr>
          <w:ins w:id="248" w:author="Oğuzhan Aloğlu" w:date="2023-11-28T14:08:00Z"/>
          <w:color w:val="1F4E79"/>
          <w:lang w:val="en-US"/>
          <w:rPrChange w:id="249" w:author="Oğuzhan Aloğlu" w:date="2023-11-28T14:19:00Z">
            <w:rPr>
              <w:ins w:id="250" w:author="Oğuzhan Aloğlu" w:date="2023-11-28T14:08:00Z"/>
              <w:lang w:val="en-US"/>
            </w:rPr>
          </w:rPrChange>
        </w:rPr>
        <w:pPrChange w:id="251" w:author="Oğuzhan Aloğlu" w:date="2023-11-28T14:19:00Z">
          <w:pPr>
            <w:pStyle w:val="ListParagraph"/>
            <w:numPr>
              <w:ilvl w:val="1"/>
              <w:numId w:val="1"/>
            </w:numPr>
            <w:ind w:left="1647" w:hanging="360"/>
          </w:pPr>
        </w:pPrChange>
      </w:pPr>
    </w:p>
    <w:p w:rsidR="0009358F" w:rsidRDefault="0009358F" w:rsidP="0009358F">
      <w:pPr>
        <w:rPr>
          <w:ins w:id="252" w:author="Oğuzhan Aloğlu" w:date="2023-11-28T14:08:00Z"/>
          <w:color w:val="1F4E79"/>
          <w:lang w:val="en-US"/>
        </w:rPr>
        <w:pPrChange w:id="253" w:author="Oğuzhan Aloğlu" w:date="2023-11-28T14:08:00Z">
          <w:pPr>
            <w:pStyle w:val="ListParagraph"/>
            <w:numPr>
              <w:ilvl w:val="1"/>
              <w:numId w:val="1"/>
            </w:numPr>
            <w:ind w:left="1647" w:hanging="360"/>
          </w:pPr>
        </w:pPrChange>
      </w:pPr>
    </w:p>
    <w:p w:rsidR="0009358F" w:rsidRPr="0009358F" w:rsidRDefault="0009358F" w:rsidP="00241DB3">
      <w:pPr>
        <w:pStyle w:val="Heading2"/>
        <w:rPr>
          <w:lang w:val="en-US"/>
          <w:rPrChange w:id="254" w:author="Oğuzhan Aloğlu" w:date="2023-11-28T14:08:00Z">
            <w:rPr>
              <w:lang w:val="en-US"/>
            </w:rPr>
          </w:rPrChange>
        </w:rPr>
        <w:pPrChange w:id="255" w:author="Oğuzhan Aloğlu" w:date="2023-11-28T14:19:00Z">
          <w:pPr>
            <w:pStyle w:val="ListParagraph"/>
            <w:numPr>
              <w:ilvl w:val="1"/>
              <w:numId w:val="1"/>
            </w:numPr>
            <w:ind w:left="1647" w:hanging="360"/>
          </w:pPr>
        </w:pPrChange>
      </w:pPr>
      <w:ins w:id="256" w:author="Oğuzhan Aloğlu" w:date="2023-11-28T14:08:00Z">
        <w:r>
          <w:rPr>
            <w:lang w:val="en-US"/>
          </w:rPr>
          <w:t xml:space="preserve">Müşteri </w:t>
        </w:r>
      </w:ins>
      <w:ins w:id="257" w:author="Oğuzhan Aloğlu" w:date="2023-11-28T14:09:00Z">
        <w:r>
          <w:rPr>
            <w:lang w:val="en-US"/>
          </w:rPr>
          <w:t>Deneyimi</w:t>
        </w:r>
      </w:ins>
    </w:p>
    <w:p w:rsidR="00F85FFC" w:rsidRPr="007A70AF" w:rsidRDefault="00F85FFC" w:rsidP="00EC0870">
      <w:pPr>
        <w:pStyle w:val="ListParagraph"/>
        <w:numPr>
          <w:ilvl w:val="0"/>
          <w:numId w:val="11"/>
        </w:numPr>
        <w:rPr>
          <w:lang w:val="en-US"/>
          <w:rPrChange w:id="258" w:author="Oğuzhan Aloğlu" w:date="2023-11-28T14:32:00Z">
            <w:rPr>
              <w:lang w:val="en-US"/>
            </w:rPr>
          </w:rPrChange>
        </w:rPr>
        <w:pPrChange w:id="259" w:author="Oğuzhan Aloğlu" w:date="2023-11-28T14:07:00Z">
          <w:pPr>
            <w:pStyle w:val="ListParagraph"/>
            <w:numPr>
              <w:ilvl w:val="1"/>
              <w:numId w:val="1"/>
            </w:numPr>
            <w:ind w:left="1647" w:hanging="360"/>
          </w:pPr>
        </w:pPrChange>
      </w:pPr>
      <w:r w:rsidRPr="007A70AF">
        <w:rPr>
          <w:lang w:val="en-US"/>
          <w:rPrChange w:id="260" w:author="Oğuzhan Aloğlu" w:date="2023-11-28T14:32:00Z">
            <w:rPr>
              <w:lang w:val="en-US"/>
            </w:rPr>
          </w:rPrChange>
        </w:rPr>
        <w:t>Müşteri Deneyimi Temassız Teslimat, Zile Basma seçenekleri Rotamen bu versiyonda mevcuttur.</w:t>
      </w:r>
    </w:p>
    <w:p w:rsidR="00F85FFC" w:rsidRPr="007A70AF" w:rsidRDefault="00F85FFC" w:rsidP="00EC0870">
      <w:pPr>
        <w:pStyle w:val="ListParagraph"/>
        <w:numPr>
          <w:ilvl w:val="0"/>
          <w:numId w:val="11"/>
        </w:numPr>
        <w:rPr>
          <w:lang w:val="en-US"/>
          <w:rPrChange w:id="261" w:author="Oğuzhan Aloğlu" w:date="2023-11-28T14:32:00Z">
            <w:rPr>
              <w:lang w:val="en-US"/>
            </w:rPr>
          </w:rPrChange>
        </w:rPr>
        <w:pPrChange w:id="262" w:author="Oğuzhan Aloğlu" w:date="2023-11-28T14:07:00Z">
          <w:pPr>
            <w:pStyle w:val="ListParagraph"/>
            <w:numPr>
              <w:ilvl w:val="1"/>
              <w:numId w:val="1"/>
            </w:numPr>
            <w:ind w:left="1647" w:hanging="360"/>
          </w:pPr>
        </w:pPrChange>
      </w:pPr>
      <w:r w:rsidRPr="007A70AF">
        <w:rPr>
          <w:lang w:val="en-US"/>
          <w:rPrChange w:id="263" w:author="Oğuzhan Aloğlu" w:date="2023-11-28T14:32:00Z">
            <w:rPr>
              <w:lang w:val="en-US"/>
            </w:rPr>
          </w:rPrChange>
        </w:rPr>
        <w:t>Müşteri Deneyimi - Alternatif Adrese Bırak, Teslim saati Değiştir, Komşu veya Güvenliğe bırak seçenekleri Rotamen’de hazırdır, canlı’ya Avansas tarafından henüz aldırılmamıştır.</w:t>
      </w:r>
    </w:p>
    <w:p w:rsidR="00F85FFC" w:rsidRDefault="00F85FFC" w:rsidP="001223E9">
      <w:pPr>
        <w:pStyle w:val="ListParagraph"/>
        <w:ind w:left="1647"/>
        <w:rPr>
          <w:ins w:id="264" w:author="Oğuzhan Aloğlu" w:date="2023-11-28T14:18:00Z"/>
          <w:color w:val="1F4E79"/>
          <w:lang w:val="en-US"/>
        </w:rPr>
        <w:pPrChange w:id="265" w:author="Oğuzhan Aloğlu" w:date="2023-11-28T10:57:00Z">
          <w:pPr>
            <w:pStyle w:val="ListParagraph"/>
          </w:pPr>
        </w:pPrChange>
      </w:pPr>
    </w:p>
    <w:p w:rsidR="00241DB3" w:rsidRDefault="00241DB3" w:rsidP="001223E9">
      <w:pPr>
        <w:pStyle w:val="ListParagraph"/>
        <w:ind w:left="1647"/>
        <w:rPr>
          <w:color w:val="1F4E79"/>
          <w:lang w:val="en-US"/>
        </w:rPr>
        <w:pPrChange w:id="266" w:author="Oğuzhan Aloğlu" w:date="2023-11-28T10:57:00Z">
          <w:pPr>
            <w:pStyle w:val="ListParagraph"/>
          </w:pPr>
        </w:pPrChange>
      </w:pPr>
    </w:p>
    <w:p w:rsidR="00F85FFC" w:rsidRPr="001223E9" w:rsidDel="00EC0870" w:rsidRDefault="00F85FFC" w:rsidP="00FE7BF6">
      <w:pPr>
        <w:pStyle w:val="Heading2"/>
        <w:rPr>
          <w:del w:id="267" w:author="Oğuzhan Aloğlu" w:date="2023-11-28T14:06:00Z"/>
          <w:lang w:val="en-US"/>
          <w:rPrChange w:id="268" w:author="Oğuzhan Aloğlu" w:date="2023-11-28T10:57:00Z">
            <w:rPr>
              <w:del w:id="269" w:author="Oğuzhan Aloğlu" w:date="2023-11-28T14:06:00Z"/>
              <w:lang w:val="en-US"/>
            </w:rPr>
          </w:rPrChange>
        </w:rPr>
        <w:pPrChange w:id="270" w:author="Oğuzhan Aloğlu" w:date="2023-11-28T11:15:00Z">
          <w:pPr>
            <w:pStyle w:val="ListParagraph"/>
            <w:numPr>
              <w:ilvl w:val="1"/>
              <w:numId w:val="1"/>
            </w:numPr>
            <w:ind w:left="1647" w:hanging="360"/>
          </w:pPr>
        </w:pPrChange>
      </w:pPr>
      <w:del w:id="271" w:author="Oğuzhan Aloğlu" w:date="2023-11-28T14:06:00Z">
        <w:r w:rsidRPr="001223E9" w:rsidDel="00EC0870">
          <w:rPr>
            <w:lang w:val="en-US"/>
            <w:rPrChange w:id="272" w:author="Oğuzhan Aloğlu" w:date="2023-11-28T10:57:00Z">
              <w:rPr>
                <w:lang w:val="en-US"/>
              </w:rPr>
            </w:rPrChange>
          </w:rPr>
          <w:delText>Lucy Son Finetune 15.03.2023</w:delText>
        </w:r>
      </w:del>
    </w:p>
    <w:p w:rsidR="00F85FFC" w:rsidRPr="00FE7BF6" w:rsidDel="00EC0870" w:rsidRDefault="00F85FFC" w:rsidP="00FE7BF6">
      <w:pPr>
        <w:pStyle w:val="ListParagraph"/>
        <w:numPr>
          <w:ilvl w:val="0"/>
          <w:numId w:val="8"/>
        </w:numPr>
        <w:rPr>
          <w:del w:id="273" w:author="Oğuzhan Aloğlu" w:date="2023-11-28T14:06:00Z"/>
          <w:b/>
          <w:bCs/>
          <w:color w:val="1F4E79"/>
          <w:lang w:val="en-US"/>
          <w:rPrChange w:id="274" w:author="Oğuzhan Aloğlu" w:date="2023-11-28T11:13:00Z">
            <w:rPr>
              <w:del w:id="275" w:author="Oğuzhan Aloğlu" w:date="2023-11-28T14:06:00Z"/>
              <w:b/>
              <w:bCs/>
              <w:lang w:val="en-US"/>
            </w:rPr>
          </w:rPrChange>
        </w:rPr>
        <w:pPrChange w:id="276" w:author="Oğuzhan Aloğlu" w:date="2023-11-28T11:13:00Z">
          <w:pPr>
            <w:pStyle w:val="ListParagraph"/>
            <w:numPr>
              <w:ilvl w:val="1"/>
              <w:numId w:val="1"/>
            </w:numPr>
            <w:ind w:left="1647" w:hanging="360"/>
          </w:pPr>
        </w:pPrChange>
      </w:pPr>
      <w:del w:id="277" w:author="Oğuzhan Aloğlu" w:date="2023-11-28T14:06:00Z">
        <w:r w:rsidRPr="00FE7BF6" w:rsidDel="00EC0870">
          <w:rPr>
            <w:color w:val="1F4E79"/>
            <w:lang w:val="en-US"/>
            <w:rPrChange w:id="278" w:author="Oğuzhan Aloğlu" w:date="2023-11-28T11:13:00Z">
              <w:rPr>
                <w:lang w:val="en-US"/>
              </w:rPr>
            </w:rPrChange>
          </w:rPr>
          <w:delText>Avansas operasyon  yöneticileriyle daha önce belirlenmiş ve planlamaya etkisi olduğu saptanan subzonelar düzenlenmiştir.</w:delText>
        </w:r>
      </w:del>
    </w:p>
    <w:p w:rsidR="00F85FFC" w:rsidRPr="00FE7BF6" w:rsidDel="00EC0870" w:rsidRDefault="00F85FFC" w:rsidP="00FE7BF6">
      <w:pPr>
        <w:pStyle w:val="ListParagraph"/>
        <w:numPr>
          <w:ilvl w:val="0"/>
          <w:numId w:val="8"/>
        </w:numPr>
        <w:rPr>
          <w:del w:id="279" w:author="Oğuzhan Aloğlu" w:date="2023-11-28T14:06:00Z"/>
          <w:color w:val="1F4E79"/>
          <w:lang w:val="en-US"/>
          <w:rPrChange w:id="280" w:author="Oğuzhan Aloğlu" w:date="2023-11-28T11:14:00Z">
            <w:rPr>
              <w:del w:id="281" w:author="Oğuzhan Aloğlu" w:date="2023-11-28T14:06:00Z"/>
              <w:lang w:val="en-US"/>
            </w:rPr>
          </w:rPrChange>
        </w:rPr>
        <w:pPrChange w:id="282" w:author="Oğuzhan Aloğlu" w:date="2023-11-28T11:14:00Z">
          <w:pPr>
            <w:pStyle w:val="ListParagraph"/>
          </w:pPr>
        </w:pPrChange>
      </w:pPr>
      <w:del w:id="283" w:author="Oğuzhan Aloğlu" w:date="2023-11-28T14:06:00Z">
        <w:r w:rsidRPr="00FE7BF6" w:rsidDel="00EC0870">
          <w:rPr>
            <w:color w:val="1F4E79"/>
            <w:lang w:val="en-US"/>
            <w:rPrChange w:id="284" w:author="Oğuzhan Aloğlu" w:date="2023-11-28T11:14:00Z">
              <w:rPr>
                <w:lang w:val="en-US"/>
              </w:rPr>
            </w:rPrChange>
          </w:rPr>
          <w:delText>Lucy algoritmasında aşağıdaki öğretiler eklenmiştir:</w:delText>
        </w:r>
      </w:del>
    </w:p>
    <w:p w:rsidR="00F85FFC" w:rsidRPr="00FE7BF6" w:rsidDel="00EC0870" w:rsidRDefault="00F85FFC" w:rsidP="00FE7BF6">
      <w:pPr>
        <w:pStyle w:val="ListParagraph"/>
        <w:numPr>
          <w:ilvl w:val="1"/>
          <w:numId w:val="8"/>
        </w:numPr>
        <w:rPr>
          <w:del w:id="285" w:author="Oğuzhan Aloğlu" w:date="2023-11-28T14:06:00Z"/>
          <w:color w:val="1F4E79"/>
          <w:lang w:val="en-US"/>
          <w:rPrChange w:id="286" w:author="Oğuzhan Aloğlu" w:date="2023-11-28T11:14:00Z">
            <w:rPr>
              <w:del w:id="287" w:author="Oğuzhan Aloğlu" w:date="2023-11-28T14:06:00Z"/>
              <w:lang w:val="en-US"/>
            </w:rPr>
          </w:rPrChange>
        </w:rPr>
        <w:pPrChange w:id="288" w:author="Oğuzhan Aloğlu" w:date="2023-11-28T11:14:00Z">
          <w:pPr>
            <w:pStyle w:val="ListParagraph"/>
            <w:numPr>
              <w:numId w:val="2"/>
            </w:numPr>
            <w:ind w:left="2367" w:hanging="360"/>
          </w:pPr>
        </w:pPrChange>
      </w:pPr>
      <w:del w:id="289" w:author="Oğuzhan Aloğlu" w:date="2023-11-28T11:14:00Z">
        <w:r w:rsidRPr="00FE7BF6" w:rsidDel="00FE7BF6">
          <w:rPr>
            <w:color w:val="1F4E79"/>
            <w:lang w:val="en-US"/>
            <w:rPrChange w:id="290" w:author="Oğuzhan Aloğlu" w:date="2023-11-28T11:14:00Z">
              <w:rPr>
                <w:lang w:val="en-US"/>
              </w:rPr>
            </w:rPrChange>
          </w:rPr>
          <w:delText>k</w:delText>
        </w:r>
      </w:del>
      <w:del w:id="291" w:author="Oğuzhan Aloğlu" w:date="2023-11-28T14:06:00Z">
        <w:r w:rsidRPr="00FE7BF6" w:rsidDel="00EC0870">
          <w:rPr>
            <w:color w:val="1F4E79"/>
            <w:lang w:val="en-US"/>
            <w:rPrChange w:id="292" w:author="Oğuzhan Aloğlu" w:date="2023-11-28T11:14:00Z">
              <w:rPr>
                <w:lang w:val="en-US"/>
              </w:rPr>
            </w:rPrChange>
          </w:rPr>
          <w:delText>omşu olmayan subzone olarak birleştirilmiş mahalleler</w:delText>
        </w:r>
      </w:del>
    </w:p>
    <w:p w:rsidR="00F85FFC" w:rsidRPr="00FE7BF6" w:rsidDel="00EC0870" w:rsidRDefault="00F85FFC" w:rsidP="00FE7BF6">
      <w:pPr>
        <w:pStyle w:val="ListParagraph"/>
        <w:numPr>
          <w:ilvl w:val="1"/>
          <w:numId w:val="8"/>
        </w:numPr>
        <w:rPr>
          <w:del w:id="293" w:author="Oğuzhan Aloğlu" w:date="2023-11-28T14:06:00Z"/>
          <w:color w:val="1F4E79"/>
          <w:lang w:val="en-US"/>
          <w:rPrChange w:id="294" w:author="Oğuzhan Aloğlu" w:date="2023-11-28T11:14:00Z">
            <w:rPr>
              <w:del w:id="295" w:author="Oğuzhan Aloğlu" w:date="2023-11-28T14:06:00Z"/>
              <w:lang w:val="en-US"/>
            </w:rPr>
          </w:rPrChange>
        </w:rPr>
        <w:pPrChange w:id="296" w:author="Oğuzhan Aloğlu" w:date="2023-11-28T11:14:00Z">
          <w:pPr>
            <w:pStyle w:val="ListParagraph"/>
            <w:numPr>
              <w:numId w:val="2"/>
            </w:numPr>
            <w:ind w:left="2367" w:hanging="360"/>
          </w:pPr>
        </w:pPrChange>
      </w:pPr>
      <w:del w:id="297" w:author="Oğuzhan Aloğlu" w:date="2023-11-28T11:14:00Z">
        <w:r w:rsidRPr="00FE7BF6" w:rsidDel="00FE7BF6">
          <w:rPr>
            <w:color w:val="1F4E79"/>
            <w:lang w:val="en-US"/>
            <w:rPrChange w:id="298" w:author="Oğuzhan Aloğlu" w:date="2023-11-28T11:14:00Z">
              <w:rPr>
                <w:lang w:val="en-US"/>
              </w:rPr>
            </w:rPrChange>
          </w:rPr>
          <w:delText>k</w:delText>
        </w:r>
      </w:del>
      <w:del w:id="299" w:author="Oğuzhan Aloğlu" w:date="2023-11-28T14:06:00Z">
        <w:r w:rsidRPr="00FE7BF6" w:rsidDel="00EC0870">
          <w:rPr>
            <w:color w:val="1F4E79"/>
            <w:lang w:val="en-US"/>
            <w:rPrChange w:id="300" w:author="Oğuzhan Aloğlu" w:date="2023-11-28T11:14:00Z">
              <w:rPr>
                <w:lang w:val="en-US"/>
              </w:rPr>
            </w:rPrChange>
          </w:rPr>
          <w:delText xml:space="preserve">omşu olmayan rack olarak birleştirilmiş subzone’lar </w:delText>
        </w:r>
      </w:del>
    </w:p>
    <w:p w:rsidR="00F85FFC" w:rsidRPr="00FE7BF6" w:rsidDel="00EC0870" w:rsidRDefault="00F85FFC" w:rsidP="00FE7BF6">
      <w:pPr>
        <w:pStyle w:val="ListParagraph"/>
        <w:numPr>
          <w:ilvl w:val="1"/>
          <w:numId w:val="8"/>
        </w:numPr>
        <w:rPr>
          <w:del w:id="301" w:author="Oğuzhan Aloğlu" w:date="2023-11-28T14:06:00Z"/>
          <w:color w:val="1F4E79"/>
          <w:lang w:val="en-US"/>
          <w:rPrChange w:id="302" w:author="Oğuzhan Aloğlu" w:date="2023-11-28T11:14:00Z">
            <w:rPr>
              <w:del w:id="303" w:author="Oğuzhan Aloğlu" w:date="2023-11-28T14:06:00Z"/>
              <w:lang w:val="en-US"/>
            </w:rPr>
          </w:rPrChange>
        </w:rPr>
        <w:pPrChange w:id="304" w:author="Oğuzhan Aloğlu" w:date="2023-11-28T11:14:00Z">
          <w:pPr>
            <w:pStyle w:val="ListParagraph"/>
            <w:numPr>
              <w:numId w:val="2"/>
            </w:numPr>
            <w:ind w:left="2367" w:hanging="360"/>
          </w:pPr>
        </w:pPrChange>
      </w:pPr>
      <w:del w:id="305" w:author="Oğuzhan Aloğlu" w:date="2023-11-28T11:14:00Z">
        <w:r w:rsidRPr="00FE7BF6" w:rsidDel="00FE7BF6">
          <w:rPr>
            <w:color w:val="1F4E79"/>
            <w:lang w:val="en-US"/>
            <w:rPrChange w:id="306" w:author="Oğuzhan Aloğlu" w:date="2023-11-28T11:14:00Z">
              <w:rPr>
                <w:lang w:val="en-US"/>
              </w:rPr>
            </w:rPrChange>
          </w:rPr>
          <w:delText>s</w:delText>
        </w:r>
      </w:del>
      <w:del w:id="307" w:author="Oğuzhan Aloğlu" w:date="2023-11-28T14:06:00Z">
        <w:r w:rsidRPr="00FE7BF6" w:rsidDel="00EC0870">
          <w:rPr>
            <w:color w:val="1F4E79"/>
            <w:lang w:val="en-US"/>
            <w:rPrChange w:id="308" w:author="Oğuzhan Aloğlu" w:date="2023-11-28T11:14:00Z">
              <w:rPr>
                <w:lang w:val="en-US"/>
              </w:rPr>
            </w:rPrChange>
          </w:rPr>
          <w:delText>ipariş sayısı olarak dengesiz birleştirmeler</w:delText>
        </w:r>
      </w:del>
    </w:p>
    <w:p w:rsidR="00F85FFC" w:rsidRPr="00FE7BF6" w:rsidDel="00EC0870" w:rsidRDefault="00F85FFC" w:rsidP="00FE7BF6">
      <w:pPr>
        <w:pStyle w:val="ListParagraph"/>
        <w:numPr>
          <w:ilvl w:val="1"/>
          <w:numId w:val="8"/>
        </w:numPr>
        <w:rPr>
          <w:del w:id="309" w:author="Oğuzhan Aloğlu" w:date="2023-11-28T14:06:00Z"/>
          <w:color w:val="1F4E79"/>
          <w:lang w:val="en-US"/>
          <w:rPrChange w:id="310" w:author="Oğuzhan Aloğlu" w:date="2023-11-28T11:14:00Z">
            <w:rPr>
              <w:del w:id="311" w:author="Oğuzhan Aloğlu" w:date="2023-11-28T14:06:00Z"/>
              <w:lang w:val="en-US"/>
            </w:rPr>
          </w:rPrChange>
        </w:rPr>
        <w:pPrChange w:id="312" w:author="Oğuzhan Aloğlu" w:date="2023-11-28T11:14:00Z">
          <w:pPr>
            <w:pStyle w:val="ListParagraph"/>
            <w:numPr>
              <w:ilvl w:val="1"/>
              <w:numId w:val="1"/>
            </w:numPr>
            <w:ind w:left="1647" w:hanging="360"/>
          </w:pPr>
        </w:pPrChange>
      </w:pPr>
      <w:del w:id="313" w:author="Oğuzhan Aloğlu" w:date="2023-11-28T14:06:00Z">
        <w:r w:rsidRPr="00FE7BF6" w:rsidDel="00EC0870">
          <w:rPr>
            <w:color w:val="1F4E79"/>
            <w:lang w:val="en-US"/>
            <w:rPrChange w:id="314" w:author="Oğuzhan Aloğlu" w:date="2023-11-28T11:14:00Z">
              <w:rPr>
                <w:lang w:val="en-US"/>
              </w:rPr>
            </w:rPrChange>
          </w:rPr>
          <w:delText xml:space="preserve">20.03.2023-23.03.2023 tarihleri arası iyileşen ve manuel müdahale yapılmadan ya da mininumum müdahale ile yapılan bölgeler aşağıdaki gibidir:  </w:delText>
        </w:r>
      </w:del>
    </w:p>
    <w:p w:rsidR="00F85FFC" w:rsidRPr="00FE7BF6" w:rsidDel="00EC0870" w:rsidRDefault="00F85FFC" w:rsidP="00FE7BF6">
      <w:pPr>
        <w:pStyle w:val="ListParagraph"/>
        <w:numPr>
          <w:ilvl w:val="1"/>
          <w:numId w:val="8"/>
        </w:numPr>
        <w:rPr>
          <w:del w:id="315" w:author="Oğuzhan Aloğlu" w:date="2023-11-28T14:06:00Z"/>
          <w:color w:val="1F4E79"/>
          <w:lang w:val="en-US"/>
          <w:rPrChange w:id="316" w:author="Oğuzhan Aloğlu" w:date="2023-11-28T11:14:00Z">
            <w:rPr>
              <w:del w:id="317" w:author="Oğuzhan Aloğlu" w:date="2023-11-28T14:06:00Z"/>
              <w:lang w:val="en-US"/>
            </w:rPr>
          </w:rPrChange>
        </w:rPr>
        <w:pPrChange w:id="318" w:author="Oğuzhan Aloğlu" w:date="2023-11-28T11:14:00Z">
          <w:pPr>
            <w:pStyle w:val="ListParagraph"/>
          </w:pPr>
        </w:pPrChange>
      </w:pPr>
      <w:del w:id="319" w:author="Oğuzhan Aloğlu" w:date="2023-11-28T14:06:00Z">
        <w:r w:rsidRPr="00FE7BF6" w:rsidDel="00EC0870">
          <w:rPr>
            <w:color w:val="1F4E79"/>
            <w:lang w:val="en-US"/>
            <w:rPrChange w:id="320" w:author="Oğuzhan Aloğlu" w:date="2023-11-28T11:14:00Z">
              <w:rPr>
                <w:lang w:val="en-US"/>
              </w:rPr>
            </w:rPrChange>
          </w:rPr>
          <w:delText>Tuzla-Pendik, Kartal-Maltepe, Sancaktepe-sultanbeyli, Çerkezköy, Edirne, Beykoz</w:delText>
        </w:r>
      </w:del>
    </w:p>
    <w:p w:rsidR="00F85FFC" w:rsidDel="00EC0870" w:rsidRDefault="00F85FFC" w:rsidP="001223E9">
      <w:pPr>
        <w:pStyle w:val="ListParagraph"/>
        <w:ind w:left="1647"/>
        <w:rPr>
          <w:del w:id="321" w:author="Oğuzhan Aloğlu" w:date="2023-11-28T14:06:00Z"/>
          <w:color w:val="1F4E79"/>
          <w:lang w:val="en-US"/>
        </w:rPr>
        <w:pPrChange w:id="322" w:author="Oğuzhan Aloğlu" w:date="2023-11-28T10:57:00Z">
          <w:pPr>
            <w:pStyle w:val="ListParagraph"/>
          </w:pPr>
        </w:pPrChange>
      </w:pPr>
    </w:p>
    <w:p w:rsidR="00F85FFC" w:rsidRPr="001223E9" w:rsidRDefault="00F85FFC" w:rsidP="00FE7BF6">
      <w:pPr>
        <w:pStyle w:val="Heading2"/>
        <w:rPr>
          <w:lang w:val="en-US"/>
          <w:rPrChange w:id="323" w:author="Oğuzhan Aloğlu" w:date="2023-11-28T10:57:00Z">
            <w:rPr>
              <w:lang w:val="en-US"/>
            </w:rPr>
          </w:rPrChange>
        </w:rPr>
        <w:pPrChange w:id="324" w:author="Oğuzhan Aloğlu" w:date="2023-11-28T11:15:00Z">
          <w:pPr>
            <w:pStyle w:val="ListParagraph"/>
            <w:numPr>
              <w:ilvl w:val="1"/>
              <w:numId w:val="1"/>
            </w:numPr>
            <w:ind w:left="1647" w:hanging="360"/>
          </w:pPr>
        </w:pPrChange>
      </w:pPr>
      <w:r w:rsidRPr="001223E9">
        <w:rPr>
          <w:lang w:val="en-US"/>
          <w:rPrChange w:id="325" w:author="Oğuzhan Aloğlu" w:date="2023-11-28T10:57:00Z">
            <w:rPr>
              <w:lang w:val="en-US"/>
            </w:rPr>
          </w:rPrChange>
        </w:rPr>
        <w:t>Müşteri öğrenme</w:t>
      </w:r>
    </w:p>
    <w:p w:rsidR="00F85FFC" w:rsidRPr="007A70AF" w:rsidRDefault="00F85FFC" w:rsidP="0009358F">
      <w:pPr>
        <w:ind w:left="1416"/>
        <w:rPr>
          <w:ins w:id="326" w:author="Oğuzhan Aloğlu" w:date="2023-11-28T14:02:00Z"/>
          <w:b/>
          <w:bCs/>
          <w:lang w:val="en-US"/>
          <w:rPrChange w:id="327" w:author="Oğuzhan Aloğlu" w:date="2023-11-28T14:32:00Z">
            <w:rPr>
              <w:ins w:id="328" w:author="Oğuzhan Aloğlu" w:date="2023-11-28T14:02:00Z"/>
              <w:b/>
              <w:bCs/>
              <w:color w:val="1F4E79"/>
              <w:lang w:val="en-US"/>
            </w:rPr>
          </w:rPrChange>
        </w:rPr>
        <w:pPrChange w:id="329" w:author="Oğuzhan Aloğlu" w:date="2023-11-28T14:17:00Z">
          <w:pPr>
            <w:pStyle w:val="ListParagraph"/>
          </w:pPr>
        </w:pPrChange>
      </w:pPr>
      <w:r w:rsidRPr="007A70AF">
        <w:rPr>
          <w:lang w:val="en-US"/>
          <w:rPrChange w:id="330" w:author="Oğuzhan Aloğlu" w:date="2023-11-28T14:32:00Z">
            <w:rPr>
              <w:lang w:val="en-US"/>
            </w:rPr>
          </w:rPrChange>
        </w:rPr>
        <w:t>Bozuk bir sokak ismi olan müşteriye, mobilde adres öğren butonu ile sürücü öğretme yaptığında yine aynı müşte</w:t>
      </w:r>
      <w:ins w:id="331" w:author="Oğuzhan Aloğlu" w:date="2023-11-28T13:58:00Z">
        <w:r w:rsidR="00EC0870" w:rsidRPr="007A70AF">
          <w:rPr>
            <w:lang w:val="en-US"/>
            <w:rPrChange w:id="332" w:author="Oğuzhan Aloğlu" w:date="2023-11-28T14:32:00Z">
              <w:rPr>
                <w:color w:val="1F4E79"/>
                <w:lang w:val="en-US"/>
              </w:rPr>
            </w:rPrChange>
          </w:rPr>
          <w:t>ri</w:t>
        </w:r>
      </w:ins>
      <w:del w:id="333" w:author="Oğuzhan Aloğlu" w:date="2023-11-28T13:58:00Z">
        <w:r w:rsidRPr="007A70AF" w:rsidDel="00EC0870">
          <w:rPr>
            <w:lang w:val="en-US"/>
            <w:rPrChange w:id="334" w:author="Oğuzhan Aloğlu" w:date="2023-11-28T14:32:00Z">
              <w:rPr>
                <w:lang w:val="en-US"/>
              </w:rPr>
            </w:rPrChange>
          </w:rPr>
          <w:delText>ir</w:delText>
        </w:r>
      </w:del>
      <w:r w:rsidRPr="007A70AF">
        <w:rPr>
          <w:lang w:val="en-US"/>
          <w:rPrChange w:id="335" w:author="Oğuzhan Aloğlu" w:date="2023-11-28T14:32:00Z">
            <w:rPr>
              <w:lang w:val="en-US"/>
            </w:rPr>
          </w:rPrChange>
        </w:rPr>
        <w:t xml:space="preserve"> aynı adresinden sipariş verirse Rotamen ilgili müşteri-adres ilişkisini öğrenecek bir geliştirme yapılmıştır</w:t>
      </w:r>
      <w:r w:rsidRPr="007A70AF">
        <w:rPr>
          <w:b/>
          <w:bCs/>
          <w:lang w:val="en-US"/>
          <w:rPrChange w:id="336" w:author="Oğuzhan Aloğlu" w:date="2023-11-28T14:32:00Z">
            <w:rPr>
              <w:b/>
              <w:bCs/>
              <w:lang w:val="en-US"/>
            </w:rPr>
          </w:rPrChange>
        </w:rPr>
        <w:t>.</w:t>
      </w:r>
    </w:p>
    <w:p w:rsidR="00EC0870" w:rsidRDefault="00EC0870" w:rsidP="001223E9">
      <w:pPr>
        <w:ind w:left="1800"/>
        <w:rPr>
          <w:ins w:id="337" w:author="Oğuzhan Aloğlu" w:date="2023-11-28T14:02:00Z"/>
          <w:b/>
          <w:bCs/>
          <w:color w:val="1F4E79"/>
          <w:lang w:val="en-US"/>
        </w:rPr>
        <w:pPrChange w:id="338" w:author="Oğuzhan Aloğlu" w:date="2023-11-28T10:57:00Z">
          <w:pPr>
            <w:pStyle w:val="ListParagraph"/>
          </w:pPr>
        </w:pPrChange>
      </w:pPr>
    </w:p>
    <w:p w:rsidR="00EC0870" w:rsidRDefault="00EC0870" w:rsidP="001223E9">
      <w:pPr>
        <w:ind w:left="1800"/>
        <w:rPr>
          <w:ins w:id="339" w:author="Oğuzhan Aloğlu" w:date="2023-11-28T14:03:00Z"/>
          <w:b/>
          <w:bCs/>
          <w:color w:val="1F4E79"/>
          <w:lang w:val="en-US"/>
        </w:rPr>
        <w:pPrChange w:id="340" w:author="Oğuzhan Aloğlu" w:date="2023-11-28T10:57:00Z">
          <w:pPr>
            <w:pStyle w:val="ListParagraph"/>
          </w:pPr>
        </w:pPrChange>
      </w:pPr>
    </w:p>
    <w:p w:rsidR="00EC0870" w:rsidRDefault="00EC0870" w:rsidP="00EC0870">
      <w:pPr>
        <w:pStyle w:val="Heading2"/>
        <w:rPr>
          <w:ins w:id="341" w:author="Oğuzhan Aloğlu" w:date="2023-11-28T14:03:00Z"/>
          <w:lang w:val="en-US"/>
        </w:rPr>
        <w:pPrChange w:id="342" w:author="Oğuzhan Aloğlu" w:date="2023-11-28T14:04:00Z">
          <w:pPr>
            <w:pStyle w:val="ListParagraph"/>
          </w:pPr>
        </w:pPrChange>
      </w:pPr>
      <w:ins w:id="343" w:author="Oğuzhan Aloğlu" w:date="2023-11-28T14:03:00Z">
        <w:r>
          <w:rPr>
            <w:lang w:val="en-US"/>
          </w:rPr>
          <w:t>Adres Öğrenme</w:t>
        </w:r>
      </w:ins>
    </w:p>
    <w:p w:rsidR="00EC0870" w:rsidRPr="007A70AF" w:rsidRDefault="00EC0870" w:rsidP="0009358F">
      <w:pPr>
        <w:ind w:left="1416"/>
        <w:jc w:val="both"/>
        <w:rPr>
          <w:ins w:id="344" w:author="Oğuzhan Aloğlu" w:date="2023-11-28T14:19:00Z"/>
          <w:bCs/>
          <w:lang w:val="en-US"/>
          <w:rPrChange w:id="345" w:author="Oğuzhan Aloğlu" w:date="2023-11-28T14:32:00Z">
            <w:rPr>
              <w:ins w:id="346" w:author="Oğuzhan Aloğlu" w:date="2023-11-28T14:19:00Z"/>
              <w:bCs/>
              <w:color w:val="1F4E79"/>
              <w:lang w:val="en-US"/>
            </w:rPr>
          </w:rPrChange>
        </w:rPr>
        <w:pPrChange w:id="347" w:author="Oğuzhan Aloğlu" w:date="2023-11-28T14:17:00Z">
          <w:pPr>
            <w:pStyle w:val="ListParagraph"/>
          </w:pPr>
        </w:pPrChange>
      </w:pPr>
      <w:ins w:id="348" w:author="Oğuzhan Aloğlu" w:date="2023-11-28T14:03:00Z">
        <w:r w:rsidRPr="007A70AF">
          <w:rPr>
            <w:bCs/>
            <w:lang w:val="en-US"/>
            <w:rPrChange w:id="349" w:author="Oğuzhan Aloğlu" w:date="2023-11-28T14:32:00Z">
              <w:rPr>
                <w:b/>
                <w:bCs/>
                <w:color w:val="1F4E79"/>
                <w:lang w:val="en-US"/>
              </w:rPr>
            </w:rPrChange>
          </w:rPr>
          <w:t>Sürücü mobil uygulama üzerinden gideceği veya gittiği noktada bozuk adres bilgisini harita üzerinden sürükle bırak yöntemiyle mevcut adres konum</w:t>
        </w:r>
        <w:r w:rsidRPr="007A70AF">
          <w:rPr>
            <w:bCs/>
            <w:lang w:val="en-US"/>
            <w:rPrChange w:id="350" w:author="Oğuzhan Aloğlu" w:date="2023-11-28T14:32:00Z">
              <w:rPr>
                <w:bCs/>
                <w:color w:val="1F4E79"/>
                <w:lang w:val="en-US"/>
              </w:rPr>
            </w:rPrChange>
          </w:rPr>
          <w:t>unu işaretleyerek ilgili adresi yapay zeka desteği ile otomatik olarak ekrana yazılır ve o adresin</w:t>
        </w:r>
        <w:r w:rsidRPr="007A70AF">
          <w:rPr>
            <w:bCs/>
            <w:lang w:val="en-US"/>
            <w:rPrChange w:id="351" w:author="Oğuzhan Aloğlu" w:date="2023-11-28T14:32:00Z">
              <w:rPr>
                <w:b/>
                <w:bCs/>
                <w:color w:val="1F4E79"/>
                <w:lang w:val="en-US"/>
              </w:rPr>
            </w:rPrChange>
          </w:rPr>
          <w:t xml:space="preserve"> öğrenilmesi sağlanır ve bu adres bilgisi </w:t>
        </w:r>
      </w:ins>
      <w:ins w:id="352" w:author="Oğuzhan Aloğlu" w:date="2023-11-28T14:05:00Z">
        <w:r w:rsidRPr="007A70AF">
          <w:rPr>
            <w:bCs/>
            <w:lang w:val="en-US"/>
            <w:rPrChange w:id="353" w:author="Oğuzhan Aloğlu" w:date="2023-11-28T14:32:00Z">
              <w:rPr>
                <w:bCs/>
                <w:color w:val="1F4E79"/>
                <w:lang w:val="en-US"/>
              </w:rPr>
            </w:rPrChange>
          </w:rPr>
          <w:t xml:space="preserve">sistemde </w:t>
        </w:r>
      </w:ins>
      <w:ins w:id="354" w:author="Oğuzhan Aloğlu" w:date="2023-11-28T14:03:00Z">
        <w:r w:rsidRPr="007A70AF">
          <w:rPr>
            <w:bCs/>
            <w:lang w:val="en-US"/>
            <w:rPrChange w:id="355" w:author="Oğuzhan Aloğlu" w:date="2023-11-28T14:32:00Z">
              <w:rPr>
                <w:b/>
                <w:bCs/>
                <w:color w:val="1F4E79"/>
                <w:lang w:val="en-US"/>
              </w:rPr>
            </w:rPrChange>
          </w:rPr>
          <w:t>güncellenir.</w:t>
        </w:r>
      </w:ins>
    </w:p>
    <w:p w:rsidR="00241DB3" w:rsidRDefault="00241DB3" w:rsidP="0009358F">
      <w:pPr>
        <w:ind w:left="1416"/>
        <w:jc w:val="both"/>
        <w:rPr>
          <w:ins w:id="356" w:author="Oğuzhan Aloğlu" w:date="2023-11-28T14:19:00Z"/>
          <w:bCs/>
          <w:color w:val="1F4E79"/>
          <w:lang w:val="en-US"/>
        </w:rPr>
        <w:pPrChange w:id="357" w:author="Oğuzhan Aloğlu" w:date="2023-11-28T14:17:00Z">
          <w:pPr>
            <w:pStyle w:val="ListParagraph"/>
          </w:pPr>
        </w:pPrChange>
      </w:pPr>
    </w:p>
    <w:p w:rsidR="00241DB3" w:rsidRPr="00EC0870" w:rsidRDefault="00241DB3" w:rsidP="0009358F">
      <w:pPr>
        <w:ind w:left="1416"/>
        <w:jc w:val="both"/>
        <w:rPr>
          <w:bCs/>
          <w:color w:val="1F4E79"/>
          <w:lang w:val="en-US"/>
          <w:rPrChange w:id="358" w:author="Oğuzhan Aloğlu" w:date="2023-11-28T14:04:00Z">
            <w:rPr>
              <w:b/>
              <w:bCs/>
              <w:lang w:val="en-US"/>
            </w:rPr>
          </w:rPrChange>
        </w:rPr>
        <w:pPrChange w:id="359" w:author="Oğuzhan Aloğlu" w:date="2023-11-28T14:17:00Z">
          <w:pPr>
            <w:pStyle w:val="ListParagraph"/>
          </w:pPr>
        </w:pPrChange>
      </w:pPr>
    </w:p>
    <w:p w:rsidR="00F85FFC" w:rsidRDefault="0009358F" w:rsidP="0009358F">
      <w:pPr>
        <w:pStyle w:val="Heading2"/>
        <w:rPr>
          <w:ins w:id="360" w:author="Oğuzhan Aloğlu" w:date="2023-11-28T14:10:00Z"/>
          <w:lang w:val="en-US"/>
        </w:rPr>
        <w:pPrChange w:id="361" w:author="Oğuzhan Aloğlu" w:date="2023-11-28T14:14:00Z">
          <w:pPr/>
        </w:pPrChange>
      </w:pPr>
      <w:ins w:id="362" w:author="Oğuzhan Aloğlu" w:date="2023-11-28T14:10:00Z">
        <w:r>
          <w:rPr>
            <w:lang w:val="en-US"/>
          </w:rPr>
          <w:t>Offline Harita</w:t>
        </w:r>
      </w:ins>
    </w:p>
    <w:p w:rsidR="0009358F" w:rsidRDefault="0009358F" w:rsidP="001223E9">
      <w:pPr>
        <w:rPr>
          <w:ins w:id="363" w:author="Oğuzhan Aloğlu" w:date="2023-11-28T14:10:00Z"/>
          <w:color w:val="1F4E79"/>
          <w:lang w:val="en-US"/>
        </w:rPr>
      </w:pPr>
    </w:p>
    <w:p w:rsidR="0009358F" w:rsidRPr="007A70AF" w:rsidRDefault="0009358F" w:rsidP="0009358F">
      <w:pPr>
        <w:ind w:left="1416"/>
        <w:rPr>
          <w:ins w:id="364" w:author="Oğuzhan Aloğlu" w:date="2023-11-28T14:10:00Z"/>
          <w:lang w:val="en-US"/>
          <w:rPrChange w:id="365" w:author="Oğuzhan Aloğlu" w:date="2023-11-28T14:32:00Z">
            <w:rPr>
              <w:ins w:id="366" w:author="Oğuzhan Aloğlu" w:date="2023-11-28T14:10:00Z"/>
              <w:color w:val="1F4E79"/>
              <w:lang w:val="en-US"/>
            </w:rPr>
          </w:rPrChange>
        </w:rPr>
        <w:pPrChange w:id="367" w:author="Oğuzhan Aloğlu" w:date="2023-11-28T14:17:00Z">
          <w:pPr/>
        </w:pPrChange>
      </w:pPr>
      <w:ins w:id="368" w:author="Oğuzhan Aloğlu" w:date="2023-11-28T14:11:00Z">
        <w:r w:rsidRPr="007A70AF">
          <w:rPr>
            <w:lang w:val="en-US"/>
            <w:rPrChange w:id="369" w:author="Oğuzhan Aloğlu" w:date="2023-11-28T14:32:00Z">
              <w:rPr>
                <w:color w:val="1F4E79"/>
                <w:lang w:val="en-US"/>
              </w:rPr>
            </w:rPrChange>
          </w:rPr>
          <w:t>Teslimatların gerçekleşmesi</w:t>
        </w:r>
      </w:ins>
      <w:ins w:id="370" w:author="Oğuzhan Aloğlu" w:date="2023-11-28T14:10:00Z">
        <w:r w:rsidRPr="007A70AF">
          <w:rPr>
            <w:lang w:val="en-US"/>
            <w:rPrChange w:id="371" w:author="Oğuzhan Aloğlu" w:date="2023-11-28T14:32:00Z">
              <w:rPr>
                <w:color w:val="1F4E79"/>
                <w:lang w:val="en-US"/>
              </w:rPr>
            </w:rPrChange>
          </w:rPr>
          <w:t xml:space="preserve"> bağlı olarak siparişler için oluşturulan </w:t>
        </w:r>
      </w:ins>
      <w:ins w:id="372" w:author="Oğuzhan Aloğlu" w:date="2023-11-28T14:12:00Z">
        <w:r w:rsidRPr="007A70AF">
          <w:rPr>
            <w:lang w:val="en-US"/>
            <w:rPrChange w:id="373" w:author="Oğuzhan Aloğlu" w:date="2023-11-28T14:32:00Z">
              <w:rPr>
                <w:color w:val="1F4E79"/>
                <w:lang w:val="en-US"/>
              </w:rPr>
            </w:rPrChange>
          </w:rPr>
          <w:t xml:space="preserve">rota planlarında sürücü ilgili noktaya giderken çevrimiçi harita kullanımı gerçekleştirebilir , bu internet paketi gerektirir. </w:t>
        </w:r>
      </w:ins>
      <w:ins w:id="374" w:author="Oğuzhan Aloğlu" w:date="2023-11-28T14:13:00Z">
        <w:r w:rsidRPr="007A70AF">
          <w:rPr>
            <w:lang w:val="en-US"/>
            <w:rPrChange w:id="375" w:author="Oğuzhan Aloğlu" w:date="2023-11-28T14:32:00Z">
              <w:rPr>
                <w:color w:val="1F4E79"/>
                <w:lang w:val="en-US"/>
              </w:rPr>
            </w:rPrChange>
          </w:rPr>
          <w:t>Offline (Çevrimdışı) harita özelliği ile gideceği noktaya internet kullanımı yapmadan ulaşabilir.Bunun için Offline harita paketini indirmesi gerekmektedir.</w:t>
        </w:r>
      </w:ins>
    </w:p>
    <w:p w:rsidR="0009358F" w:rsidRDefault="0009358F" w:rsidP="001223E9">
      <w:pPr>
        <w:rPr>
          <w:ins w:id="376" w:author="Oğuzhan Aloğlu" w:date="2023-11-28T14:19:00Z"/>
          <w:color w:val="1F4E79"/>
          <w:lang w:val="en-US"/>
        </w:rPr>
      </w:pPr>
    </w:p>
    <w:p w:rsidR="00241DB3" w:rsidRDefault="00241DB3" w:rsidP="001223E9">
      <w:pPr>
        <w:rPr>
          <w:color w:val="1F4E79"/>
          <w:lang w:val="en-US"/>
        </w:rPr>
      </w:pPr>
    </w:p>
    <w:p w:rsidR="00F85FFC" w:rsidRPr="001223E9" w:rsidRDefault="00F85FFC" w:rsidP="00FE7BF6">
      <w:pPr>
        <w:pStyle w:val="Heading2"/>
        <w:rPr>
          <w:lang w:val="en-US"/>
          <w:rPrChange w:id="377" w:author="Oğuzhan Aloğlu" w:date="2023-11-28T10:57:00Z">
            <w:rPr>
              <w:lang w:val="en-US"/>
            </w:rPr>
          </w:rPrChange>
        </w:rPr>
        <w:pPrChange w:id="378" w:author="Oğuzhan Aloğlu" w:date="2023-11-28T11:15:00Z">
          <w:pPr>
            <w:pStyle w:val="ListParagraph"/>
            <w:numPr>
              <w:ilvl w:val="1"/>
              <w:numId w:val="1"/>
            </w:numPr>
            <w:ind w:left="1647" w:hanging="360"/>
          </w:pPr>
        </w:pPrChange>
      </w:pPr>
      <w:r w:rsidRPr="001223E9">
        <w:rPr>
          <w:lang w:val="en-US"/>
          <w:rPrChange w:id="379" w:author="Oğuzhan Aloğlu" w:date="2023-11-28T10:57:00Z">
            <w:rPr>
              <w:lang w:val="en-US"/>
            </w:rPr>
          </w:rPrChange>
        </w:rPr>
        <w:t>Lecy</w:t>
      </w:r>
    </w:p>
    <w:p w:rsidR="00F85FFC" w:rsidRPr="007A70AF" w:rsidRDefault="00F85FFC" w:rsidP="0009358F">
      <w:pPr>
        <w:ind w:left="1416"/>
        <w:rPr>
          <w:lang w:val="en-US"/>
          <w:rPrChange w:id="380" w:author="Oğuzhan Aloğlu" w:date="2023-11-28T14:32:00Z">
            <w:rPr>
              <w:lang w:val="en-US"/>
            </w:rPr>
          </w:rPrChange>
        </w:rPr>
        <w:pPrChange w:id="381" w:author="Oğuzhan Aloğlu" w:date="2023-11-28T14:17:00Z">
          <w:pPr>
            <w:pStyle w:val="ListParagraph"/>
            <w:numPr>
              <w:ilvl w:val="1"/>
              <w:numId w:val="1"/>
            </w:numPr>
            <w:ind w:left="1647" w:hanging="360"/>
          </w:pPr>
        </w:pPrChange>
      </w:pPr>
      <w:r w:rsidRPr="007A70AF">
        <w:rPr>
          <w:lang w:val="en-US"/>
          <w:rPrChange w:id="382" w:author="Oğuzhan Aloğlu" w:date="2023-11-28T14:32:00Z">
            <w:rPr>
              <w:lang w:val="en-US"/>
            </w:rPr>
          </w:rPrChange>
        </w:rPr>
        <w:t xml:space="preserve">Canlı olarak tüm siparişler gidilen yol, teslim zamanları operasyon arayüzünde izlenebilmektedir. </w:t>
      </w:r>
    </w:p>
    <w:p w:rsidR="00F85FFC" w:rsidRPr="007A70AF" w:rsidRDefault="00F85FFC" w:rsidP="0009358F">
      <w:pPr>
        <w:ind w:left="1416"/>
        <w:rPr>
          <w:lang w:val="en-US"/>
          <w:rPrChange w:id="383" w:author="Oğuzhan Aloğlu" w:date="2023-11-28T14:32:00Z">
            <w:rPr>
              <w:lang w:val="en-US"/>
            </w:rPr>
          </w:rPrChange>
        </w:rPr>
        <w:pPrChange w:id="384" w:author="Oğuzhan Aloğlu" w:date="2023-11-28T14:17:00Z">
          <w:pPr>
            <w:pStyle w:val="ListParagraph"/>
            <w:numPr>
              <w:ilvl w:val="1"/>
              <w:numId w:val="1"/>
            </w:numPr>
            <w:ind w:left="1647" w:hanging="360"/>
          </w:pPr>
        </w:pPrChange>
      </w:pPr>
      <w:r w:rsidRPr="007A70AF">
        <w:rPr>
          <w:lang w:val="en-US"/>
          <w:rPrChange w:id="385" w:author="Oğuzhan Aloğlu" w:date="2023-11-28T14:32:00Z">
            <w:rPr>
              <w:lang w:val="en-US"/>
            </w:rPr>
          </w:rPrChange>
        </w:rPr>
        <w:lastRenderedPageBreak/>
        <w:t xml:space="preserve">Hasarlı kolide, kısmi teslimatlarda, Olumlularda </w:t>
      </w:r>
      <w:ins w:id="386" w:author="Oğuzhan Aloğlu" w:date="2023-11-28T13:59:00Z">
        <w:r w:rsidR="00EC0870" w:rsidRPr="007A70AF">
          <w:rPr>
            <w:lang w:val="en-US"/>
            <w:rPrChange w:id="387" w:author="Oğuzhan Aloğlu" w:date="2023-11-28T14:32:00Z">
              <w:rPr>
                <w:color w:val="1F4E79"/>
                <w:lang w:val="en-US"/>
              </w:rPr>
            </w:rPrChange>
          </w:rPr>
          <w:t>k</w:t>
        </w:r>
      </w:ins>
      <w:del w:id="388" w:author="Oğuzhan Aloğlu" w:date="2023-11-28T13:59:00Z">
        <w:r w:rsidRPr="007A70AF" w:rsidDel="00EC0870">
          <w:rPr>
            <w:lang w:val="en-US"/>
            <w:rPrChange w:id="389" w:author="Oğuzhan Aloğlu" w:date="2023-11-28T14:32:00Z">
              <w:rPr>
                <w:lang w:val="en-US"/>
              </w:rPr>
            </w:rPrChange>
          </w:rPr>
          <w:delText>K</w:delText>
        </w:r>
      </w:del>
      <w:r w:rsidRPr="007A70AF">
        <w:rPr>
          <w:lang w:val="en-US"/>
          <w:rPrChange w:id="390" w:author="Oğuzhan Aloğlu" w:date="2023-11-28T14:32:00Z">
            <w:rPr>
              <w:lang w:val="en-US"/>
            </w:rPr>
          </w:rPrChange>
        </w:rPr>
        <w:t xml:space="preserve">anıt niteliğinde POD / çekilen fotoğraf belge anlık </w:t>
      </w:r>
      <w:ins w:id="391" w:author="Oğuzhan Aloğlu" w:date="2023-11-28T13:59:00Z">
        <w:r w:rsidR="00EC0870" w:rsidRPr="007A70AF">
          <w:rPr>
            <w:lang w:val="en-US"/>
            <w:rPrChange w:id="392" w:author="Oğuzhan Aloğlu" w:date="2023-11-28T14:32:00Z">
              <w:rPr>
                <w:color w:val="1F4E79"/>
                <w:lang w:val="en-US"/>
              </w:rPr>
            </w:rPrChange>
          </w:rPr>
          <w:t xml:space="preserve">olarak </w:t>
        </w:r>
      </w:ins>
      <w:r w:rsidRPr="007A70AF">
        <w:rPr>
          <w:lang w:val="en-US"/>
          <w:rPrChange w:id="393" w:author="Oğuzhan Aloğlu" w:date="2023-11-28T14:32:00Z">
            <w:rPr>
              <w:lang w:val="en-US"/>
            </w:rPr>
          </w:rPrChange>
        </w:rPr>
        <w:t>Lecy’de gözükmektedir. Sipariş Yönetimi</w:t>
      </w:r>
      <w:ins w:id="394" w:author="Oğuzhan Aloğlu" w:date="2023-11-28T13:59:00Z">
        <w:r w:rsidR="00EC0870" w:rsidRPr="007A70AF">
          <w:rPr>
            <w:lang w:val="en-US"/>
            <w:rPrChange w:id="395" w:author="Oğuzhan Aloğlu" w:date="2023-11-28T14:32:00Z">
              <w:rPr>
                <w:color w:val="1F4E79"/>
                <w:lang w:val="en-US"/>
              </w:rPr>
            </w:rPrChange>
          </w:rPr>
          <w:t xml:space="preserve"> sorgu ekranlarında ayrıca </w:t>
        </w:r>
      </w:ins>
      <w:del w:id="396" w:author="Oğuzhan Aloğlu" w:date="2023-11-28T13:59:00Z">
        <w:r w:rsidRPr="007A70AF" w:rsidDel="00EC0870">
          <w:rPr>
            <w:lang w:val="en-US"/>
            <w:rPrChange w:id="397" w:author="Oğuzhan Aloğlu" w:date="2023-11-28T14:32:00Z">
              <w:rPr>
                <w:lang w:val="en-US"/>
              </w:rPr>
            </w:rPrChange>
          </w:rPr>
          <w:delText xml:space="preserve">nde </w:delText>
        </w:r>
      </w:del>
      <w:r w:rsidRPr="007A70AF">
        <w:rPr>
          <w:lang w:val="en-US"/>
          <w:rPrChange w:id="398" w:author="Oğuzhan Aloğlu" w:date="2023-11-28T14:32:00Z">
            <w:rPr>
              <w:lang w:val="en-US"/>
            </w:rPr>
          </w:rPrChange>
        </w:rPr>
        <w:t>siparişin detaylarına ulaşılmaktadır.</w:t>
      </w:r>
    </w:p>
    <w:p w:rsidR="00F85FFC" w:rsidRDefault="00F85FFC" w:rsidP="001223E9">
      <w:pPr>
        <w:pStyle w:val="ListParagraph"/>
        <w:ind w:left="1647"/>
        <w:rPr>
          <w:b/>
          <w:bCs/>
          <w:color w:val="1F4E79"/>
          <w:u w:val="single"/>
          <w:lang w:val="en-US"/>
        </w:rPr>
        <w:pPrChange w:id="399" w:author="Oğuzhan Aloğlu" w:date="2023-11-28T10:57:00Z">
          <w:pPr>
            <w:pStyle w:val="ListParagraph"/>
          </w:pPr>
        </w:pPrChange>
      </w:pPr>
    </w:p>
    <w:p w:rsidR="00F85FFC" w:rsidRPr="00F25EBF" w:rsidRDefault="00F85FFC" w:rsidP="0009358F">
      <w:pPr>
        <w:ind w:left="1416"/>
        <w:rPr>
          <w:b/>
          <w:bCs/>
          <w:color w:val="1F4E79"/>
          <w:lang w:val="en-US"/>
          <w:rPrChange w:id="400" w:author="Oğuzhan Aloğlu" w:date="2023-11-28T14:46:00Z">
            <w:rPr>
              <w:lang w:val="en-US"/>
            </w:rPr>
          </w:rPrChange>
        </w:rPr>
        <w:pPrChange w:id="401" w:author="Oğuzhan Aloğlu" w:date="2023-11-28T14:17:00Z">
          <w:pPr>
            <w:pStyle w:val="ListParagraph"/>
            <w:numPr>
              <w:ilvl w:val="1"/>
              <w:numId w:val="1"/>
            </w:numPr>
            <w:ind w:left="1647" w:hanging="360"/>
          </w:pPr>
        </w:pPrChange>
      </w:pPr>
      <w:r w:rsidRPr="00F25EBF">
        <w:rPr>
          <w:b/>
          <w:bCs/>
          <w:color w:val="1F4E79"/>
          <w:lang w:val="en-US"/>
          <w:rPrChange w:id="402" w:author="Oğuzhan Aloğlu" w:date="2023-11-28T14:46:00Z">
            <w:rPr>
              <w:lang w:val="en-US"/>
            </w:rPr>
          </w:rPrChange>
        </w:rPr>
        <w:t>Tracking</w:t>
      </w:r>
    </w:p>
    <w:p w:rsidR="00F85FFC" w:rsidRPr="007A70AF" w:rsidRDefault="00F85FFC" w:rsidP="0009358F">
      <w:pPr>
        <w:ind w:left="1416"/>
        <w:rPr>
          <w:lang w:val="en-US"/>
          <w:rPrChange w:id="403" w:author="Oğuzhan Aloğlu" w:date="2023-11-28T14:32:00Z">
            <w:rPr>
              <w:lang w:val="en-US"/>
            </w:rPr>
          </w:rPrChange>
        </w:rPr>
        <w:pPrChange w:id="404" w:author="Oğuzhan Aloğlu" w:date="2023-11-28T14:17:00Z">
          <w:pPr>
            <w:pStyle w:val="ListParagraph"/>
            <w:numPr>
              <w:ilvl w:val="1"/>
              <w:numId w:val="1"/>
            </w:numPr>
            <w:ind w:left="1647" w:hanging="360"/>
          </w:pPr>
        </w:pPrChange>
      </w:pPr>
      <w:r w:rsidRPr="007A70AF">
        <w:rPr>
          <w:lang w:val="en-US"/>
          <w:rPrChange w:id="405" w:author="Oğuzhan Aloğlu" w:date="2023-11-28T14:32:00Z">
            <w:rPr>
              <w:lang w:val="en-US"/>
            </w:rPr>
          </w:rPrChange>
        </w:rPr>
        <w:t xml:space="preserve">Canlı olarak Müşteri siparişini izleyebileceği link aktiftir, canlı olarak izlenebilmektedir. </w:t>
      </w:r>
    </w:p>
    <w:p w:rsidR="00F85FFC" w:rsidRPr="007A70AF" w:rsidRDefault="00F85FFC" w:rsidP="0009358F">
      <w:pPr>
        <w:ind w:left="1416"/>
        <w:rPr>
          <w:lang w:val="en-US"/>
          <w:rPrChange w:id="406" w:author="Oğuzhan Aloğlu" w:date="2023-11-28T14:32:00Z">
            <w:rPr>
              <w:lang w:val="en-US"/>
            </w:rPr>
          </w:rPrChange>
        </w:rPr>
        <w:pPrChange w:id="407" w:author="Oğuzhan Aloğlu" w:date="2023-11-28T14:17:00Z">
          <w:pPr>
            <w:pStyle w:val="ListParagraph"/>
            <w:numPr>
              <w:ilvl w:val="1"/>
              <w:numId w:val="1"/>
            </w:numPr>
            <w:ind w:left="1647" w:hanging="360"/>
          </w:pPr>
        </w:pPrChange>
      </w:pPr>
      <w:r w:rsidRPr="007A70AF">
        <w:rPr>
          <w:lang w:val="en-US"/>
          <w:rPrChange w:id="408" w:author="Oğuzhan Aloğlu" w:date="2023-11-28T14:32:00Z">
            <w:rPr>
              <w:lang w:val="en-US"/>
            </w:rPr>
          </w:rPrChange>
        </w:rPr>
        <w:t xml:space="preserve">SMS ile müşteriye iletilen Canlı Sipariş İzleme Linki de SAP geliştirmeleri tamamlanmış, Rotamen admin panelde sms içerik kişiselleştirilebilmesi sağlanan içerik paneli teslim edilmiştir. </w:t>
      </w:r>
      <w:r w:rsidRPr="007A70AF">
        <w:rPr>
          <w:lang w:val="en-US"/>
          <w:rPrChange w:id="409" w:author="Oğuzhan Aloğlu" w:date="2023-11-28T14:32:00Z">
            <w:rPr>
              <w:color w:val="1F497D"/>
              <w:lang w:val="en-US"/>
            </w:rPr>
          </w:rPrChange>
        </w:rPr>
        <w:t xml:space="preserve">SET SMS TEST EDİLMİŞTİR, CANLIYA ALINDI. 2. Sunucu kurumları tamamlandıktan sonra </w:t>
      </w:r>
      <w:ins w:id="410" w:author="Oğuzhan Aloğlu" w:date="2023-11-28T14:15:00Z">
        <w:r w:rsidR="0009358F" w:rsidRPr="007A70AF">
          <w:rPr>
            <w:lang w:val="en-US"/>
            <w:rPrChange w:id="411" w:author="Oğuzhan Aloğlu" w:date="2023-11-28T14:32:00Z">
              <w:rPr>
                <w:color w:val="1F497D"/>
                <w:lang w:val="en-US"/>
              </w:rPr>
            </w:rPrChange>
          </w:rPr>
          <w:t>SSL</w:t>
        </w:r>
      </w:ins>
      <w:del w:id="412" w:author="Oğuzhan Aloğlu" w:date="2023-11-28T14:15:00Z">
        <w:r w:rsidRPr="007A70AF" w:rsidDel="0009358F">
          <w:rPr>
            <w:lang w:val="en-US"/>
            <w:rPrChange w:id="413" w:author="Oğuzhan Aloğlu" w:date="2023-11-28T14:32:00Z">
              <w:rPr>
                <w:color w:val="1F497D"/>
                <w:lang w:val="en-US"/>
              </w:rPr>
            </w:rPrChange>
          </w:rPr>
          <w:delText>ssl</w:delText>
        </w:r>
      </w:del>
      <w:r w:rsidRPr="007A70AF">
        <w:rPr>
          <w:lang w:val="en-US"/>
          <w:rPrChange w:id="414" w:author="Oğuzhan Aloğlu" w:date="2023-11-28T14:32:00Z">
            <w:rPr>
              <w:color w:val="1F497D"/>
              <w:lang w:val="en-US"/>
            </w:rPr>
          </w:rPrChange>
        </w:rPr>
        <w:t xml:space="preserve"> </w:t>
      </w:r>
      <w:ins w:id="415" w:author="Oğuzhan Aloğlu" w:date="2023-11-28T14:15:00Z">
        <w:r w:rsidR="0009358F" w:rsidRPr="007A70AF">
          <w:rPr>
            <w:lang w:val="en-US"/>
            <w:rPrChange w:id="416" w:author="Oğuzhan Aloğlu" w:date="2023-11-28T14:32:00Z">
              <w:rPr>
                <w:color w:val="1F497D"/>
                <w:lang w:val="en-US"/>
              </w:rPr>
            </w:rPrChange>
          </w:rPr>
          <w:t>L</w:t>
        </w:r>
      </w:ins>
      <w:del w:id="417" w:author="Oğuzhan Aloğlu" w:date="2023-11-28T14:15:00Z">
        <w:r w:rsidRPr="007A70AF" w:rsidDel="0009358F">
          <w:rPr>
            <w:lang w:val="en-US"/>
            <w:rPrChange w:id="418" w:author="Oğuzhan Aloğlu" w:date="2023-11-28T14:32:00Z">
              <w:rPr>
                <w:color w:val="1F497D"/>
                <w:lang w:val="en-US"/>
              </w:rPr>
            </w:rPrChange>
          </w:rPr>
          <w:delText>l</w:delText>
        </w:r>
      </w:del>
      <w:r w:rsidRPr="007A70AF">
        <w:rPr>
          <w:lang w:val="en-US"/>
          <w:rPrChange w:id="419" w:author="Oğuzhan Aloğlu" w:date="2023-11-28T14:32:00Z">
            <w:rPr>
              <w:color w:val="1F497D"/>
              <w:lang w:val="en-US"/>
            </w:rPr>
          </w:rPrChange>
        </w:rPr>
        <w:t>ink ile Müşteri siparişlerinin takibini canlı olarak yapabilecektir.</w:t>
      </w:r>
    </w:p>
    <w:p w:rsidR="00F85FFC" w:rsidRPr="00F25EBF" w:rsidRDefault="00F85FFC" w:rsidP="0009358F">
      <w:pPr>
        <w:ind w:left="336"/>
        <w:rPr>
          <w:color w:val="1F497D"/>
          <w:lang w:val="en-US"/>
          <w:rPrChange w:id="420" w:author="Oğuzhan Aloğlu" w:date="2023-11-28T14:46:00Z">
            <w:rPr>
              <w:color w:val="1F497D"/>
              <w:lang w:val="en-US"/>
            </w:rPr>
          </w:rPrChange>
        </w:rPr>
        <w:pPrChange w:id="421" w:author="Oğuzhan Aloğlu" w:date="2023-11-28T14:17:00Z">
          <w:pPr/>
        </w:pPrChange>
      </w:pPr>
    </w:p>
    <w:p w:rsidR="00F85FFC" w:rsidRPr="00F25EBF" w:rsidRDefault="00F85FFC" w:rsidP="0009358F">
      <w:pPr>
        <w:ind w:left="1416"/>
        <w:rPr>
          <w:b/>
          <w:bCs/>
          <w:color w:val="1F4E79"/>
          <w:lang w:val="en-US"/>
          <w:rPrChange w:id="422" w:author="Oğuzhan Aloğlu" w:date="2023-11-28T14:46:00Z">
            <w:rPr>
              <w:lang w:val="en-US"/>
            </w:rPr>
          </w:rPrChange>
        </w:rPr>
        <w:pPrChange w:id="423" w:author="Oğuzhan Aloğlu" w:date="2023-11-28T14:17:00Z">
          <w:pPr>
            <w:pStyle w:val="ListParagraph"/>
            <w:numPr>
              <w:ilvl w:val="1"/>
              <w:numId w:val="1"/>
            </w:numPr>
            <w:ind w:left="1647" w:hanging="360"/>
          </w:pPr>
        </w:pPrChange>
      </w:pPr>
      <w:r w:rsidRPr="00F25EBF">
        <w:rPr>
          <w:b/>
          <w:bCs/>
          <w:color w:val="1F4E79"/>
          <w:lang w:val="en-US"/>
          <w:rPrChange w:id="424" w:author="Oğuzhan Aloğlu" w:date="2023-11-28T14:46:00Z">
            <w:rPr>
              <w:lang w:val="en-US"/>
            </w:rPr>
          </w:rPrChange>
        </w:rPr>
        <w:t>Raporlar</w:t>
      </w:r>
    </w:p>
    <w:p w:rsidR="0009358F" w:rsidRPr="007A70AF" w:rsidRDefault="00F85FFC" w:rsidP="0009358F">
      <w:pPr>
        <w:ind w:left="1416"/>
        <w:rPr>
          <w:ins w:id="425" w:author="Oğuzhan Aloğlu" w:date="2023-11-28T14:15:00Z"/>
          <w:lang w:val="en-US"/>
          <w:rPrChange w:id="426" w:author="Oğuzhan Aloğlu" w:date="2023-11-28T14:33:00Z">
            <w:rPr>
              <w:ins w:id="427" w:author="Oğuzhan Aloğlu" w:date="2023-11-28T14:15:00Z"/>
              <w:color w:val="1F497D"/>
              <w:lang w:val="en-US"/>
            </w:rPr>
          </w:rPrChange>
        </w:rPr>
        <w:pPrChange w:id="428" w:author="Oğuzhan Aloğlu" w:date="2023-11-28T14:17:00Z">
          <w:pPr>
            <w:pStyle w:val="ListParagraph"/>
            <w:numPr>
              <w:ilvl w:val="1"/>
              <w:numId w:val="1"/>
            </w:numPr>
            <w:ind w:left="1647" w:hanging="360"/>
          </w:pPr>
        </w:pPrChange>
      </w:pPr>
      <w:r w:rsidRPr="007A70AF">
        <w:rPr>
          <w:lang w:val="en-US"/>
          <w:rPrChange w:id="429" w:author="Oğuzhan Aloğlu" w:date="2023-11-28T14:33:00Z">
            <w:rPr>
              <w:lang w:val="en-US"/>
            </w:rPr>
          </w:rPrChange>
        </w:rPr>
        <w:t>Detay Raporlarda Araç, Km, Sipariş Adet, Geofence, Olumlu/Olumsuz teslimat, Barkod Okutulma, mesai gibi birçok bilgi görünür kılınır. Zaman tabanlı geçmişe dönük raporlar alınabilmektedir.</w:t>
      </w:r>
      <w:r w:rsidRPr="007A70AF">
        <w:rPr>
          <w:lang w:val="en-US"/>
          <w:rPrChange w:id="430" w:author="Oğuzhan Aloğlu" w:date="2023-11-28T14:33:00Z">
            <w:rPr>
              <w:color w:val="1F497D"/>
              <w:lang w:val="en-US"/>
            </w:rPr>
          </w:rPrChange>
        </w:rPr>
        <w:t xml:space="preserve"> Raporlarda izleme sürecinde iyileştirmeler </w:t>
      </w:r>
      <w:del w:id="431" w:author="Oğuzhan Aloğlu" w:date="2023-11-28T14:47:00Z">
        <w:r w:rsidRPr="007A70AF" w:rsidDel="00F25EBF">
          <w:rPr>
            <w:lang w:val="en-US"/>
            <w:rPrChange w:id="432" w:author="Oğuzhan Aloğlu" w:date="2023-11-28T14:33:00Z">
              <w:rPr>
                <w:color w:val="1F497D"/>
                <w:lang w:val="en-US"/>
              </w:rPr>
            </w:rPrChange>
          </w:rPr>
          <w:delText>tamamlanacaktır</w:delText>
        </w:r>
      </w:del>
      <w:ins w:id="433" w:author="Oğuzhan Aloğlu" w:date="2023-11-28T14:47:00Z">
        <w:r w:rsidR="00F25EBF" w:rsidRPr="007A70AF">
          <w:rPr>
            <w:lang w:val="en-US"/>
            <w:rPrChange w:id="434" w:author="Oğuzhan Aloğlu" w:date="2023-11-28T14:33:00Z">
              <w:rPr>
                <w:color w:val="1F497D"/>
                <w:lang w:val="en-US"/>
              </w:rPr>
            </w:rPrChange>
          </w:rPr>
          <w:t>tamamlan</w:t>
        </w:r>
        <w:r w:rsidR="00F25EBF">
          <w:rPr>
            <w:lang w:val="en-US"/>
          </w:rPr>
          <w:t>maktadır</w:t>
        </w:r>
      </w:ins>
      <w:r w:rsidRPr="007A70AF">
        <w:rPr>
          <w:lang w:val="en-US"/>
          <w:rPrChange w:id="435" w:author="Oğuzhan Aloğlu" w:date="2023-11-28T14:33:00Z">
            <w:rPr>
              <w:color w:val="1F497D"/>
              <w:lang w:val="en-US"/>
            </w:rPr>
          </w:rPrChange>
        </w:rPr>
        <w:t xml:space="preserve">. </w:t>
      </w:r>
    </w:p>
    <w:p w:rsidR="00F85FFC" w:rsidRPr="007A70AF" w:rsidDel="00F25EBF" w:rsidRDefault="00F85FFC" w:rsidP="0009358F">
      <w:pPr>
        <w:ind w:left="1416"/>
        <w:rPr>
          <w:del w:id="436" w:author="Oğuzhan Aloğlu" w:date="2023-11-28T14:47:00Z"/>
          <w:b/>
          <w:bCs/>
          <w:lang w:val="en-US"/>
          <w:rPrChange w:id="437" w:author="Oğuzhan Aloğlu" w:date="2023-11-28T14:33:00Z">
            <w:rPr>
              <w:del w:id="438" w:author="Oğuzhan Aloğlu" w:date="2023-11-28T14:47:00Z"/>
              <w:b/>
              <w:bCs/>
              <w:color w:val="1F497D"/>
              <w:lang w:val="en-US"/>
            </w:rPr>
          </w:rPrChange>
        </w:rPr>
        <w:pPrChange w:id="439" w:author="Oğuzhan Aloğlu" w:date="2023-11-28T14:17:00Z">
          <w:pPr>
            <w:pStyle w:val="ListParagraph"/>
            <w:numPr>
              <w:ilvl w:val="1"/>
              <w:numId w:val="1"/>
            </w:numPr>
            <w:ind w:left="1647" w:hanging="360"/>
          </w:pPr>
        </w:pPrChange>
      </w:pPr>
      <w:del w:id="440" w:author="Oğuzhan Aloğlu" w:date="2023-11-28T14:47:00Z">
        <w:r w:rsidRPr="007A70AF" w:rsidDel="00F25EBF">
          <w:rPr>
            <w:lang w:val="en-US"/>
            <w:rPrChange w:id="441" w:author="Oğuzhan Aloğlu" w:date="2023-11-28T14:33:00Z">
              <w:rPr>
                <w:color w:val="1F497D"/>
                <w:lang w:val="en-US"/>
              </w:rPr>
            </w:rPrChange>
          </w:rPr>
          <w:delText>–</w:delText>
        </w:r>
        <w:r w:rsidRPr="007A70AF" w:rsidDel="00F25EBF">
          <w:rPr>
            <w:b/>
            <w:bCs/>
            <w:lang w:val="en-US"/>
            <w:rPrChange w:id="442" w:author="Oğuzhan Aloğlu" w:date="2023-11-28T14:33:00Z">
              <w:rPr>
                <w:b/>
                <w:bCs/>
                <w:color w:val="1F497D"/>
                <w:lang w:val="en-US"/>
              </w:rPr>
            </w:rPrChange>
          </w:rPr>
          <w:delText>Raporlar ile ilgili ayrıca bir yönetim session ‘ı yapılacaktır.</w:delText>
        </w:r>
      </w:del>
    </w:p>
    <w:p w:rsidR="00F85FFC" w:rsidRDefault="00F85FFC" w:rsidP="0009358F">
      <w:pPr>
        <w:pStyle w:val="ListParagraph"/>
        <w:ind w:left="1983"/>
        <w:rPr>
          <w:b/>
          <w:bCs/>
          <w:color w:val="1F497D"/>
          <w:lang w:val="en-US"/>
        </w:rPr>
        <w:pPrChange w:id="443" w:author="Oğuzhan Aloğlu" w:date="2023-11-28T14:17:00Z">
          <w:pPr>
            <w:pStyle w:val="ListParagraph"/>
          </w:pPr>
        </w:pPrChange>
      </w:pPr>
    </w:p>
    <w:p w:rsidR="00F85FFC" w:rsidRPr="001223E9" w:rsidDel="00241DB3" w:rsidRDefault="00F85FFC" w:rsidP="007A70AF">
      <w:pPr>
        <w:pStyle w:val="Heading2"/>
        <w:rPr>
          <w:moveFrom w:id="444" w:author="Oğuzhan Aloğlu" w:date="2023-11-28T14:20:00Z"/>
          <w:lang w:val="en-US"/>
          <w:rPrChange w:id="445" w:author="Oğuzhan Aloğlu" w:date="2023-11-28T10:57:00Z">
            <w:rPr>
              <w:moveFrom w:id="446" w:author="Oğuzhan Aloğlu" w:date="2023-11-28T14:20:00Z"/>
              <w:lang w:val="en-US"/>
            </w:rPr>
          </w:rPrChange>
        </w:rPr>
        <w:pPrChange w:id="447" w:author="Oğuzhan Aloğlu" w:date="2023-11-28T14:37:00Z">
          <w:pPr>
            <w:pStyle w:val="ListParagraph"/>
            <w:numPr>
              <w:ilvl w:val="1"/>
              <w:numId w:val="1"/>
            </w:numPr>
            <w:ind w:left="1647" w:hanging="360"/>
          </w:pPr>
        </w:pPrChange>
      </w:pPr>
      <w:moveFromRangeStart w:id="448" w:author="Oğuzhan Aloğlu" w:date="2023-11-28T14:20:00Z" w:name="move152073669"/>
      <w:moveFrom w:id="449" w:author="Oğuzhan Aloğlu" w:date="2023-11-28T14:20:00Z">
        <w:r w:rsidRPr="001223E9" w:rsidDel="00241DB3">
          <w:rPr>
            <w:lang w:val="en-US"/>
            <w:rPrChange w:id="450" w:author="Oğuzhan Aloğlu" w:date="2023-11-28T10:57:00Z">
              <w:rPr>
                <w:lang w:val="en-US"/>
              </w:rPr>
            </w:rPrChange>
          </w:rPr>
          <w:t>Dashboard</w:t>
        </w:r>
      </w:moveFrom>
    </w:p>
    <w:p w:rsidR="00F85FFC" w:rsidRPr="001223E9" w:rsidDel="00241DB3" w:rsidRDefault="00F85FFC" w:rsidP="007A70AF">
      <w:pPr>
        <w:pStyle w:val="Heading2"/>
        <w:rPr>
          <w:moveFrom w:id="451" w:author="Oğuzhan Aloğlu" w:date="2023-11-28T14:20:00Z"/>
          <w:lang w:val="en-US"/>
          <w:rPrChange w:id="452" w:author="Oğuzhan Aloğlu" w:date="2023-11-28T10:57:00Z">
            <w:rPr>
              <w:moveFrom w:id="453" w:author="Oğuzhan Aloğlu" w:date="2023-11-28T14:20:00Z"/>
              <w:b/>
              <w:bCs/>
              <w:lang w:val="en-US"/>
            </w:rPr>
          </w:rPrChange>
        </w:rPr>
        <w:pPrChange w:id="454" w:author="Oğuzhan Aloğlu" w:date="2023-11-28T14:37:00Z">
          <w:pPr>
            <w:pStyle w:val="ListParagraph"/>
            <w:numPr>
              <w:ilvl w:val="1"/>
              <w:numId w:val="1"/>
            </w:numPr>
            <w:ind w:left="1647" w:hanging="360"/>
          </w:pPr>
        </w:pPrChange>
      </w:pPr>
      <w:moveFrom w:id="455" w:author="Oğuzhan Aloğlu" w:date="2023-11-28T14:20:00Z">
        <w:r w:rsidRPr="001223E9" w:rsidDel="00241DB3">
          <w:rPr>
            <w:lang w:val="en-US"/>
            <w:rPrChange w:id="456" w:author="Oğuzhan Aloğlu" w:date="2023-11-28T10:57:00Z">
              <w:rPr>
                <w:lang w:val="en-US"/>
              </w:rPr>
            </w:rPrChange>
          </w:rPr>
          <w:t xml:space="preserve">Planlanan Gerçekleşen durum / saatler/ Km raporlar, Teslimat durum karşılaştırma,  Zamanında Geç Teslimat, geofence gibi raporları grafiklerle alınabilmektedir. </w:t>
        </w:r>
      </w:moveFrom>
    </w:p>
    <w:moveFromRangeEnd w:id="448"/>
    <w:p w:rsidR="00F85FFC" w:rsidDel="00241DB3" w:rsidRDefault="00F85FFC" w:rsidP="007A70AF">
      <w:pPr>
        <w:pStyle w:val="Heading2"/>
        <w:rPr>
          <w:del w:id="457" w:author="Oğuzhan Aloğlu" w:date="2023-11-28T14:20:00Z"/>
          <w:lang w:val="en-US"/>
        </w:rPr>
        <w:pPrChange w:id="458" w:author="Oğuzhan Aloğlu" w:date="2023-11-28T14:37:00Z">
          <w:pPr>
            <w:pStyle w:val="ListParagraph"/>
          </w:pPr>
        </w:pPrChange>
      </w:pPr>
    </w:p>
    <w:p w:rsidR="00F85FFC" w:rsidRDefault="00F85FFC" w:rsidP="007A70AF">
      <w:pPr>
        <w:pStyle w:val="Heading2"/>
        <w:rPr>
          <w:ins w:id="459" w:author="Oğuzhan Aloğlu" w:date="2023-11-28T14:38:00Z"/>
          <w:lang w:val="en-US"/>
        </w:rPr>
        <w:pPrChange w:id="460" w:author="Oğuzhan Aloğlu" w:date="2023-11-28T14:37:00Z">
          <w:pPr>
            <w:pStyle w:val="ListParagraph"/>
            <w:numPr>
              <w:ilvl w:val="1"/>
              <w:numId w:val="1"/>
            </w:numPr>
            <w:ind w:left="1647" w:hanging="360"/>
          </w:pPr>
        </w:pPrChange>
      </w:pPr>
      <w:del w:id="461" w:author="Oğuzhan Aloğlu" w:date="2023-11-28T14:37:00Z">
        <w:r w:rsidRPr="001223E9" w:rsidDel="007A70AF">
          <w:rPr>
            <w:lang w:val="en-US"/>
            <w:rPrChange w:id="462" w:author="Oğuzhan Aloğlu" w:date="2023-11-28T10:57:00Z">
              <w:rPr>
                <w:lang w:val="en-US"/>
              </w:rPr>
            </w:rPrChange>
          </w:rPr>
          <w:delText>Admin Panel</w:delText>
        </w:r>
      </w:del>
      <w:ins w:id="463" w:author="Oğuzhan Aloğlu" w:date="2023-11-28T14:37:00Z">
        <w:r w:rsidR="007A70AF">
          <w:rPr>
            <w:lang w:val="en-US"/>
          </w:rPr>
          <w:t>Yönetim Paneli</w:t>
        </w:r>
      </w:ins>
    </w:p>
    <w:p w:rsidR="007A70AF" w:rsidRPr="007A70AF" w:rsidRDefault="007A70AF" w:rsidP="007A70AF">
      <w:pPr>
        <w:rPr>
          <w:ins w:id="464" w:author="Oğuzhan Aloğlu" w:date="2023-11-28T14:38:00Z"/>
          <w:lang w:val="en-US"/>
          <w:rPrChange w:id="465" w:author="Oğuzhan Aloğlu" w:date="2023-11-28T14:38:00Z">
            <w:rPr>
              <w:ins w:id="466" w:author="Oğuzhan Aloğlu" w:date="2023-11-28T14:38:00Z"/>
              <w:lang w:val="en-US"/>
            </w:rPr>
          </w:rPrChange>
        </w:rPr>
        <w:pPrChange w:id="467" w:author="Oğuzhan Aloğlu" w:date="2023-11-28T14:38:00Z">
          <w:pPr>
            <w:pStyle w:val="ListParagraph"/>
            <w:numPr>
              <w:ilvl w:val="1"/>
              <w:numId w:val="1"/>
            </w:numPr>
            <w:ind w:left="1647" w:hanging="360"/>
          </w:pPr>
        </w:pPrChange>
      </w:pPr>
    </w:p>
    <w:p w:rsidR="007A70AF" w:rsidRPr="007A70AF" w:rsidRDefault="007A70AF" w:rsidP="007A70AF">
      <w:pPr>
        <w:pStyle w:val="Heading3"/>
        <w:rPr>
          <w:lang w:val="en-US"/>
          <w:rPrChange w:id="468" w:author="Oğuzhan Aloğlu" w:date="2023-11-28T14:38:00Z">
            <w:rPr>
              <w:lang w:val="en-US"/>
            </w:rPr>
          </w:rPrChange>
        </w:rPr>
        <w:pPrChange w:id="469" w:author="Oğuzhan Aloğlu" w:date="2023-11-28T14:38:00Z">
          <w:pPr>
            <w:pStyle w:val="ListParagraph"/>
            <w:numPr>
              <w:ilvl w:val="1"/>
              <w:numId w:val="1"/>
            </w:numPr>
            <w:ind w:left="1647" w:hanging="360"/>
          </w:pPr>
        </w:pPrChange>
      </w:pPr>
      <w:ins w:id="470" w:author="Oğuzhan Aloğlu" w:date="2023-11-28T14:38:00Z">
        <w:r>
          <w:rPr>
            <w:lang w:val="en-US"/>
          </w:rPr>
          <w:t>Sistem Parametreleri</w:t>
        </w:r>
      </w:ins>
    </w:p>
    <w:p w:rsidR="00F85FFC" w:rsidRPr="007A70AF" w:rsidRDefault="00F85FFC" w:rsidP="007A70AF">
      <w:pPr>
        <w:ind w:left="1416"/>
        <w:rPr>
          <w:lang w:val="en-US"/>
          <w:rPrChange w:id="471" w:author="Oğuzhan Aloğlu" w:date="2023-11-28T14:33:00Z">
            <w:rPr>
              <w:color w:val="1F497D"/>
              <w:lang w:val="en-US"/>
            </w:rPr>
          </w:rPrChange>
        </w:rPr>
        <w:pPrChange w:id="472" w:author="Oğuzhan Aloğlu" w:date="2023-11-28T14:38:00Z">
          <w:pPr>
            <w:pStyle w:val="ListParagraph"/>
            <w:numPr>
              <w:ilvl w:val="1"/>
              <w:numId w:val="1"/>
            </w:numPr>
            <w:ind w:left="1647" w:hanging="360"/>
          </w:pPr>
        </w:pPrChange>
      </w:pPr>
      <w:r w:rsidRPr="007A70AF">
        <w:rPr>
          <w:lang w:val="en-US"/>
          <w:rPrChange w:id="473" w:author="Oğuzhan Aloğlu" w:date="2023-11-28T14:33:00Z">
            <w:rPr>
              <w:lang w:val="en-US"/>
            </w:rPr>
          </w:rPrChange>
        </w:rPr>
        <w:t>SMS içerik düzenleme, Rollerin tanımlandığı panel kullanım</w:t>
      </w:r>
      <w:ins w:id="474" w:author="Oğuzhan Aloğlu" w:date="2023-11-28T14:40:00Z">
        <w:r w:rsidR="00F25EBF">
          <w:rPr>
            <w:lang w:val="en-US"/>
          </w:rPr>
          <w:t>dadır.</w:t>
        </w:r>
      </w:ins>
      <w:del w:id="475" w:author="Oğuzhan Aloğlu" w:date="2023-11-28T14:39:00Z">
        <w:r w:rsidRPr="007A70AF" w:rsidDel="00F25EBF">
          <w:rPr>
            <w:lang w:val="en-US"/>
            <w:rPrChange w:id="476" w:author="Oğuzhan Aloğlu" w:date="2023-11-28T14:33:00Z">
              <w:rPr>
                <w:lang w:val="en-US"/>
              </w:rPr>
            </w:rPrChange>
          </w:rPr>
          <w:delText>a açılmıştır.</w:delText>
        </w:r>
      </w:del>
    </w:p>
    <w:p w:rsidR="00F85FFC" w:rsidRDefault="00F85FFC" w:rsidP="00F85FFC">
      <w:pPr>
        <w:rPr>
          <w:ins w:id="477" w:author="Oğuzhan Aloğlu" w:date="2023-11-28T14:38:00Z"/>
        </w:rPr>
      </w:pPr>
    </w:p>
    <w:p w:rsidR="007A70AF" w:rsidRDefault="007A70AF" w:rsidP="00F85FFC"/>
    <w:p w:rsidR="00F85FFC" w:rsidRPr="007A70AF" w:rsidRDefault="007A70AF" w:rsidP="007A70AF">
      <w:pPr>
        <w:pStyle w:val="Heading3"/>
        <w:rPr>
          <w:lang w:val="en-US"/>
          <w:rPrChange w:id="478" w:author="Oğuzhan Aloğlu" w:date="2023-11-28T14:38:00Z">
            <w:rPr>
              <w:b/>
              <w:bCs/>
              <w:color w:val="1F4E79"/>
              <w:lang w:val="en-US"/>
            </w:rPr>
          </w:rPrChange>
        </w:rPr>
        <w:pPrChange w:id="479" w:author="Oğuzhan Aloğlu" w:date="2023-11-28T14:38:00Z">
          <w:pPr>
            <w:ind w:firstLine="720"/>
          </w:pPr>
        </w:pPrChange>
      </w:pPr>
      <w:ins w:id="480" w:author="Oğuzhan Aloğlu" w:date="2023-11-28T14:38:00Z">
        <w:r w:rsidRPr="007A70AF">
          <w:rPr>
            <w:lang w:val="en-US"/>
            <w:rPrChange w:id="481" w:author="Oğuzhan Aloğlu" w:date="2023-11-28T14:38:00Z">
              <w:rPr>
                <w:b/>
                <w:bCs/>
                <w:color w:val="1F4E79"/>
                <w:lang w:val="en-US"/>
              </w:rPr>
            </w:rPrChange>
          </w:rPr>
          <w:t>Zone Ayarları</w:t>
        </w:r>
      </w:ins>
    </w:p>
    <w:p w:rsidR="00F85FFC" w:rsidRDefault="00F25EBF" w:rsidP="00F25EBF">
      <w:pPr>
        <w:ind w:left="1416"/>
        <w:rPr>
          <w:lang w:val="en-US"/>
        </w:rPr>
        <w:pPrChange w:id="482" w:author="Oğuzhan Aloğlu" w:date="2023-11-28T14:40:00Z">
          <w:pPr>
            <w:ind w:firstLine="720"/>
          </w:pPr>
        </w:pPrChange>
      </w:pPr>
      <w:ins w:id="483" w:author="Oğuzhan Aloğlu" w:date="2023-11-28T14:40:00Z">
        <w:r>
          <w:rPr>
            <w:lang w:val="en-US"/>
          </w:rPr>
          <w:t>Xdock, Subzone,Rack ve Araç kontrolü veya değişiklikleri için tanımlanan arayüzden gerekli işlemler sağlanabilir.</w:t>
        </w:r>
      </w:ins>
    </w:p>
    <w:p w:rsidR="00F85FFC" w:rsidRDefault="00F85FFC" w:rsidP="00B274D4">
      <w:pPr>
        <w:ind w:firstLine="720"/>
        <w:rPr>
          <w:b/>
          <w:bCs/>
          <w:color w:val="1F4E79"/>
          <w:lang w:val="en-US"/>
        </w:rPr>
      </w:pPr>
    </w:p>
    <w:p w:rsidR="00F85FFC" w:rsidRDefault="00F85FFC" w:rsidP="00B274D4">
      <w:pPr>
        <w:ind w:firstLine="720"/>
        <w:rPr>
          <w:b/>
          <w:bCs/>
          <w:color w:val="1F4E79"/>
          <w:lang w:val="en-US"/>
        </w:rPr>
      </w:pPr>
    </w:p>
    <w:p w:rsidR="00241DB3" w:rsidRPr="00241DB3" w:rsidRDefault="00241DB3" w:rsidP="00F25EBF">
      <w:pPr>
        <w:pStyle w:val="Heading1"/>
        <w:rPr>
          <w:moveTo w:id="484" w:author="Oğuzhan Aloğlu" w:date="2023-11-28T14:20:00Z"/>
          <w:lang w:val="en-US"/>
          <w:rPrChange w:id="485" w:author="Oğuzhan Aloğlu" w:date="2023-11-28T14:24:00Z">
            <w:rPr>
              <w:moveTo w:id="486" w:author="Oğuzhan Aloğlu" w:date="2023-11-28T14:20:00Z"/>
              <w:lang w:val="en-US"/>
            </w:rPr>
          </w:rPrChange>
        </w:rPr>
        <w:pPrChange w:id="487" w:author="Oğuzhan Aloğlu" w:date="2023-11-28T14:41:00Z">
          <w:pPr>
            <w:ind w:left="1416"/>
          </w:pPr>
        </w:pPrChange>
      </w:pPr>
      <w:moveToRangeStart w:id="488" w:author="Oğuzhan Aloğlu" w:date="2023-11-28T14:20:00Z" w:name="move152073669"/>
      <w:moveTo w:id="489" w:author="Oğuzhan Aloğlu" w:date="2023-11-28T14:20:00Z">
        <w:r w:rsidRPr="00241DB3">
          <w:rPr>
            <w:lang w:val="en-US"/>
            <w:rPrChange w:id="490" w:author="Oğuzhan Aloğlu" w:date="2023-11-28T14:24:00Z">
              <w:rPr>
                <w:lang w:val="en-US"/>
              </w:rPr>
            </w:rPrChange>
          </w:rPr>
          <w:t>Dashboard</w:t>
        </w:r>
      </w:moveTo>
    </w:p>
    <w:p w:rsidR="00241DB3" w:rsidRPr="007A70AF" w:rsidRDefault="00241DB3" w:rsidP="00241DB3">
      <w:pPr>
        <w:ind w:left="1416"/>
        <w:rPr>
          <w:ins w:id="491" w:author="Oğuzhan Aloğlu" w:date="2023-11-28T14:22:00Z"/>
          <w:lang w:val="en-US"/>
          <w:rPrChange w:id="492" w:author="Oğuzhan Aloğlu" w:date="2023-11-28T14:33:00Z">
            <w:rPr>
              <w:ins w:id="493" w:author="Oğuzhan Aloğlu" w:date="2023-11-28T14:22:00Z"/>
              <w:color w:val="1F4E79"/>
              <w:lang w:val="en-US"/>
            </w:rPr>
          </w:rPrChange>
        </w:rPr>
      </w:pPr>
      <w:ins w:id="494" w:author="Oğuzhan Aloğlu" w:date="2023-11-28T14:21:00Z">
        <w:r w:rsidRPr="007A70AF">
          <w:rPr>
            <w:lang w:val="en-US"/>
            <w:rPrChange w:id="495" w:author="Oğuzhan Aloğlu" w:date="2023-11-28T14:33:00Z">
              <w:rPr>
                <w:color w:val="1F4E79"/>
                <w:lang w:val="en-US"/>
              </w:rPr>
            </w:rPrChange>
          </w:rPr>
          <w:t>Saha verilerinin belirlenen periyotlarda güncellenerek “</w:t>
        </w:r>
        <w:r w:rsidRPr="004B57CB">
          <w:rPr>
            <w:b/>
            <w:lang w:val="en-US"/>
            <w:rPrChange w:id="496" w:author="Oğuzhan Aloğlu" w:date="2023-11-28T14:53:00Z">
              <w:rPr>
                <w:color w:val="1F4E79"/>
                <w:lang w:val="en-US"/>
              </w:rPr>
            </w:rPrChange>
          </w:rPr>
          <w:t>Canlı İzleme</w:t>
        </w:r>
      </w:ins>
      <w:ins w:id="497" w:author="Oğuzhan Aloğlu" w:date="2023-11-28T14:22:00Z">
        <w:r w:rsidRPr="007A70AF">
          <w:rPr>
            <w:lang w:val="en-US"/>
            <w:rPrChange w:id="498" w:author="Oğuzhan Aloğlu" w:date="2023-11-28T14:33:00Z">
              <w:rPr>
                <w:color w:val="1F4E79"/>
                <w:lang w:val="en-US"/>
              </w:rPr>
            </w:rPrChange>
          </w:rPr>
          <w:t>” olanağının sağlanmasıyla günlük operasyonlar an be an takip edile</w:t>
        </w:r>
        <w:r w:rsidR="007A70AF" w:rsidRPr="007A70AF">
          <w:rPr>
            <w:lang w:val="en-US"/>
            <w:rPrChange w:id="499" w:author="Oğuzhan Aloğlu" w:date="2023-11-28T14:33:00Z">
              <w:rPr>
                <w:color w:val="1F4E79"/>
                <w:lang w:val="en-US"/>
              </w:rPr>
            </w:rPrChange>
          </w:rPr>
          <w:t>bilmektedir. Sağlanan anlık durum bilgileri ve rapor türü detayları aşağıdadır.</w:t>
        </w:r>
      </w:ins>
    </w:p>
    <w:p w:rsidR="00241DB3" w:rsidRDefault="00241DB3" w:rsidP="00241DB3">
      <w:pPr>
        <w:ind w:left="1416"/>
        <w:rPr>
          <w:ins w:id="500" w:author="Oğuzhan Aloğlu" w:date="2023-11-28T14:22:00Z"/>
          <w:color w:val="1F4E79"/>
          <w:lang w:val="en-US"/>
        </w:rPr>
      </w:pPr>
    </w:p>
    <w:p w:rsidR="00241DB3" w:rsidRDefault="00241DB3" w:rsidP="00F25EBF">
      <w:pPr>
        <w:pStyle w:val="Heading2"/>
        <w:rPr>
          <w:ins w:id="501" w:author="Oğuzhan Aloğlu" w:date="2023-11-28T14:49:00Z"/>
          <w:lang w:val="en-US"/>
        </w:rPr>
        <w:pPrChange w:id="502" w:author="Oğuzhan Aloğlu" w:date="2023-11-28T14:41:00Z">
          <w:pPr>
            <w:ind w:left="1416"/>
          </w:pPr>
        </w:pPrChange>
      </w:pPr>
      <w:moveTo w:id="503" w:author="Oğuzhan Aloğlu" w:date="2023-11-28T14:20:00Z">
        <w:del w:id="504" w:author="Oğuzhan Aloğlu" w:date="2023-11-28T14:24:00Z">
          <w:r w:rsidRPr="002841C2" w:rsidDel="00241DB3">
            <w:rPr>
              <w:lang w:val="en-US"/>
            </w:rPr>
            <w:delText xml:space="preserve">Planlanan Gerçekleşen durum / saatler/ Km raporlar, Teslimat durum karşılaştırma,  Zamanında Geç Teslimat, geofence gibi raporları grafiklerle alınabilmektedir. </w:delText>
          </w:r>
        </w:del>
      </w:moveTo>
      <w:ins w:id="505" w:author="Oğuzhan Aloğlu" w:date="2023-11-28T14:24:00Z">
        <w:r>
          <w:rPr>
            <w:lang w:val="en-US"/>
          </w:rPr>
          <w:t>Widget</w:t>
        </w:r>
      </w:ins>
    </w:p>
    <w:p w:rsidR="00F25EBF" w:rsidRPr="00F25EBF" w:rsidRDefault="00F25EBF" w:rsidP="004B57CB">
      <w:pPr>
        <w:ind w:left="1416"/>
        <w:rPr>
          <w:ins w:id="506" w:author="Oğuzhan Aloğlu" w:date="2023-11-28T14:24:00Z"/>
          <w:lang w:val="en-US"/>
          <w:rPrChange w:id="507" w:author="Oğuzhan Aloğlu" w:date="2023-11-28T14:49:00Z">
            <w:rPr>
              <w:ins w:id="508" w:author="Oğuzhan Aloğlu" w:date="2023-11-28T14:24:00Z"/>
              <w:lang w:val="en-US"/>
            </w:rPr>
          </w:rPrChange>
        </w:rPr>
        <w:pPrChange w:id="509" w:author="Oğuzhan Aloğlu" w:date="2023-11-28T14:50:00Z">
          <w:pPr>
            <w:ind w:left="1416"/>
          </w:pPr>
        </w:pPrChange>
      </w:pPr>
      <w:ins w:id="510" w:author="Oğuzhan Aloğlu" w:date="2023-11-28T14:49:00Z">
        <w:r>
          <w:rPr>
            <w:lang w:val="en-US"/>
          </w:rPr>
          <w:t>Arayüzde direk saha bilgilerinin paylaşıldığı widget alanda ki kolon başlıkları aşağıdadır. Gerektiğinde kolon ekleme sağlanabilir durumdadır.</w:t>
        </w:r>
      </w:ins>
    </w:p>
    <w:p w:rsidR="00241DB3" w:rsidRPr="007A70AF" w:rsidRDefault="00241DB3" w:rsidP="007A70AF">
      <w:pPr>
        <w:pStyle w:val="ListParagraph"/>
        <w:numPr>
          <w:ilvl w:val="0"/>
          <w:numId w:val="13"/>
        </w:numPr>
        <w:rPr>
          <w:ins w:id="511" w:author="Oğuzhan Aloğlu" w:date="2023-11-28T14:24:00Z"/>
          <w:rStyle w:val="SubtleEmphasis"/>
          <w:i w:val="0"/>
          <w:color w:val="auto"/>
          <w:rPrChange w:id="512" w:author="Oğuzhan Aloğlu" w:date="2023-11-28T14:33:00Z">
            <w:rPr>
              <w:ins w:id="513" w:author="Oğuzhan Aloğlu" w:date="2023-11-28T14:24:00Z"/>
              <w:b/>
              <w:bCs/>
              <w:color w:val="1F4E79"/>
              <w:lang w:val="en-US"/>
            </w:rPr>
          </w:rPrChange>
        </w:rPr>
        <w:pPrChange w:id="514" w:author="Oğuzhan Aloğlu" w:date="2023-11-28T14:30:00Z">
          <w:pPr/>
        </w:pPrChange>
      </w:pPr>
      <w:ins w:id="515" w:author="Oğuzhan Aloğlu" w:date="2023-11-28T14:24:00Z">
        <w:r w:rsidRPr="007A70AF">
          <w:rPr>
            <w:rStyle w:val="SubtleEmphasis"/>
            <w:i w:val="0"/>
            <w:color w:val="auto"/>
            <w:rPrChange w:id="516" w:author="Oğuzhan Aloğlu" w:date="2023-11-28T14:33:00Z">
              <w:rPr>
                <w:b/>
                <w:bCs/>
                <w:color w:val="1F4E79"/>
                <w:lang w:val="en-US"/>
              </w:rPr>
            </w:rPrChange>
          </w:rPr>
          <w:t>BÖLGE</w:t>
        </w:r>
      </w:ins>
    </w:p>
    <w:p w:rsidR="00241DB3" w:rsidRPr="007A70AF" w:rsidRDefault="00241DB3" w:rsidP="007A70AF">
      <w:pPr>
        <w:pStyle w:val="ListParagraph"/>
        <w:numPr>
          <w:ilvl w:val="0"/>
          <w:numId w:val="13"/>
        </w:numPr>
        <w:rPr>
          <w:ins w:id="517" w:author="Oğuzhan Aloğlu" w:date="2023-11-28T14:24:00Z"/>
          <w:rStyle w:val="SubtleEmphasis"/>
          <w:i w:val="0"/>
          <w:color w:val="auto"/>
          <w:rPrChange w:id="518" w:author="Oğuzhan Aloğlu" w:date="2023-11-28T14:33:00Z">
            <w:rPr>
              <w:ins w:id="519" w:author="Oğuzhan Aloğlu" w:date="2023-11-28T14:24:00Z"/>
              <w:b/>
              <w:bCs/>
              <w:color w:val="1F4E79"/>
              <w:lang w:val="en-US"/>
            </w:rPr>
          </w:rPrChange>
        </w:rPr>
        <w:pPrChange w:id="520" w:author="Oğuzhan Aloğlu" w:date="2023-11-28T14:30:00Z">
          <w:pPr/>
        </w:pPrChange>
      </w:pPr>
      <w:ins w:id="521" w:author="Oğuzhan Aloğlu" w:date="2023-11-28T14:24:00Z">
        <w:r w:rsidRPr="007A70AF">
          <w:rPr>
            <w:rStyle w:val="SubtleEmphasis"/>
            <w:i w:val="0"/>
            <w:color w:val="auto"/>
            <w:rPrChange w:id="522" w:author="Oğuzhan Aloğlu" w:date="2023-11-28T14:33:00Z">
              <w:rPr>
                <w:b/>
                <w:bCs/>
                <w:color w:val="1F4E79"/>
                <w:lang w:val="en-US"/>
              </w:rPr>
            </w:rPrChange>
          </w:rPr>
          <w:t>ARAÇ</w:t>
        </w:r>
      </w:ins>
    </w:p>
    <w:p w:rsidR="00241DB3" w:rsidRPr="007A70AF" w:rsidRDefault="00241DB3" w:rsidP="007A70AF">
      <w:pPr>
        <w:pStyle w:val="ListParagraph"/>
        <w:numPr>
          <w:ilvl w:val="0"/>
          <w:numId w:val="13"/>
        </w:numPr>
        <w:rPr>
          <w:ins w:id="523" w:author="Oğuzhan Aloğlu" w:date="2023-11-28T14:24:00Z"/>
          <w:rStyle w:val="SubtleEmphasis"/>
          <w:i w:val="0"/>
          <w:color w:val="auto"/>
          <w:rPrChange w:id="524" w:author="Oğuzhan Aloğlu" w:date="2023-11-28T14:33:00Z">
            <w:rPr>
              <w:ins w:id="525" w:author="Oğuzhan Aloğlu" w:date="2023-11-28T14:24:00Z"/>
              <w:b/>
              <w:bCs/>
              <w:color w:val="1F4E79"/>
              <w:lang w:val="en-US"/>
            </w:rPr>
          </w:rPrChange>
        </w:rPr>
        <w:pPrChange w:id="526" w:author="Oğuzhan Aloğlu" w:date="2023-11-28T14:30:00Z">
          <w:pPr/>
        </w:pPrChange>
      </w:pPr>
      <w:ins w:id="527" w:author="Oğuzhan Aloğlu" w:date="2023-11-28T14:24:00Z">
        <w:r w:rsidRPr="007A70AF">
          <w:rPr>
            <w:rStyle w:val="SubtleEmphasis"/>
            <w:i w:val="0"/>
            <w:color w:val="auto"/>
            <w:rPrChange w:id="528" w:author="Oğuzhan Aloğlu" w:date="2023-11-28T14:33:00Z">
              <w:rPr>
                <w:b/>
                <w:bCs/>
                <w:color w:val="1F4E79"/>
                <w:lang w:val="en-US"/>
              </w:rPr>
            </w:rPrChange>
          </w:rPr>
          <w:t>BAŞLATAN / BAŞLATMAYAN</w:t>
        </w:r>
      </w:ins>
    </w:p>
    <w:p w:rsidR="00241DB3" w:rsidRPr="007A70AF" w:rsidRDefault="00241DB3" w:rsidP="007A70AF">
      <w:pPr>
        <w:pStyle w:val="ListParagraph"/>
        <w:numPr>
          <w:ilvl w:val="0"/>
          <w:numId w:val="13"/>
        </w:numPr>
        <w:rPr>
          <w:ins w:id="529" w:author="Oğuzhan Aloğlu" w:date="2023-11-28T14:24:00Z"/>
          <w:rStyle w:val="SubtleEmphasis"/>
          <w:i w:val="0"/>
          <w:color w:val="auto"/>
          <w:rPrChange w:id="530" w:author="Oğuzhan Aloğlu" w:date="2023-11-28T14:33:00Z">
            <w:rPr>
              <w:ins w:id="531" w:author="Oğuzhan Aloğlu" w:date="2023-11-28T14:24:00Z"/>
              <w:b/>
              <w:bCs/>
              <w:color w:val="1F4E79"/>
              <w:lang w:val="en-US"/>
            </w:rPr>
          </w:rPrChange>
        </w:rPr>
        <w:pPrChange w:id="532" w:author="Oğuzhan Aloğlu" w:date="2023-11-28T14:30:00Z">
          <w:pPr/>
        </w:pPrChange>
      </w:pPr>
      <w:ins w:id="533" w:author="Oğuzhan Aloğlu" w:date="2023-11-28T14:24:00Z">
        <w:r w:rsidRPr="007A70AF">
          <w:rPr>
            <w:rStyle w:val="SubtleEmphasis"/>
            <w:i w:val="0"/>
            <w:color w:val="auto"/>
            <w:rPrChange w:id="534" w:author="Oğuzhan Aloğlu" w:date="2023-11-28T14:33:00Z">
              <w:rPr>
                <w:b/>
                <w:bCs/>
                <w:color w:val="1F4E79"/>
                <w:lang w:val="en-US"/>
              </w:rPr>
            </w:rPrChange>
          </w:rPr>
          <w:t>BİTİREN / BİTİRMEYEN</w:t>
        </w:r>
      </w:ins>
    </w:p>
    <w:p w:rsidR="00241DB3" w:rsidRPr="007A70AF" w:rsidRDefault="00241DB3" w:rsidP="007A70AF">
      <w:pPr>
        <w:pStyle w:val="ListParagraph"/>
        <w:numPr>
          <w:ilvl w:val="0"/>
          <w:numId w:val="13"/>
        </w:numPr>
        <w:rPr>
          <w:ins w:id="535" w:author="Oğuzhan Aloğlu" w:date="2023-11-28T14:24:00Z"/>
          <w:rStyle w:val="SubtleEmphasis"/>
          <w:i w:val="0"/>
          <w:color w:val="auto"/>
          <w:rPrChange w:id="536" w:author="Oğuzhan Aloğlu" w:date="2023-11-28T14:33:00Z">
            <w:rPr>
              <w:ins w:id="537" w:author="Oğuzhan Aloğlu" w:date="2023-11-28T14:24:00Z"/>
              <w:b/>
              <w:bCs/>
              <w:color w:val="1F4E79"/>
              <w:lang w:val="en-US"/>
            </w:rPr>
          </w:rPrChange>
        </w:rPr>
        <w:pPrChange w:id="538" w:author="Oğuzhan Aloğlu" w:date="2023-11-28T14:30:00Z">
          <w:pPr/>
        </w:pPrChange>
      </w:pPr>
      <w:ins w:id="539" w:author="Oğuzhan Aloğlu" w:date="2023-11-28T14:24:00Z">
        <w:r w:rsidRPr="007A70AF">
          <w:rPr>
            <w:rStyle w:val="SubtleEmphasis"/>
            <w:i w:val="0"/>
            <w:color w:val="auto"/>
            <w:rPrChange w:id="540" w:author="Oğuzhan Aloğlu" w:date="2023-11-28T14:33:00Z">
              <w:rPr>
                <w:b/>
                <w:bCs/>
                <w:color w:val="1F4E79"/>
                <w:lang w:val="en-US"/>
              </w:rPr>
            </w:rPrChange>
          </w:rPr>
          <w:t>OLUMSUZ / OLUMLU / DEVAM EDEN</w:t>
        </w:r>
      </w:ins>
    </w:p>
    <w:p w:rsidR="00241DB3" w:rsidRPr="007A70AF" w:rsidRDefault="00241DB3" w:rsidP="007A70AF">
      <w:pPr>
        <w:pStyle w:val="ListParagraph"/>
        <w:numPr>
          <w:ilvl w:val="0"/>
          <w:numId w:val="13"/>
        </w:numPr>
        <w:rPr>
          <w:ins w:id="541" w:author="Oğuzhan Aloğlu" w:date="2023-11-28T14:24:00Z"/>
          <w:rStyle w:val="SubtleEmphasis"/>
          <w:i w:val="0"/>
          <w:color w:val="auto"/>
          <w:rPrChange w:id="542" w:author="Oğuzhan Aloğlu" w:date="2023-11-28T14:33:00Z">
            <w:rPr>
              <w:ins w:id="543" w:author="Oğuzhan Aloğlu" w:date="2023-11-28T14:24:00Z"/>
              <w:b/>
              <w:bCs/>
              <w:color w:val="1F4E79"/>
              <w:lang w:val="en-US"/>
            </w:rPr>
          </w:rPrChange>
        </w:rPr>
        <w:pPrChange w:id="544" w:author="Oğuzhan Aloğlu" w:date="2023-11-28T14:30:00Z">
          <w:pPr/>
        </w:pPrChange>
      </w:pPr>
      <w:ins w:id="545" w:author="Oğuzhan Aloğlu" w:date="2023-11-28T14:24:00Z">
        <w:r w:rsidRPr="007A70AF">
          <w:rPr>
            <w:rStyle w:val="SubtleEmphasis"/>
            <w:i w:val="0"/>
            <w:color w:val="auto"/>
            <w:rPrChange w:id="546" w:author="Oğuzhan Aloğlu" w:date="2023-11-28T14:33:00Z">
              <w:rPr>
                <w:b/>
                <w:bCs/>
                <w:color w:val="1F4E79"/>
                <w:lang w:val="en-US"/>
              </w:rPr>
            </w:rPrChange>
          </w:rPr>
          <w:t>TAMAMLANMIŞ / DEVAM EDEN</w:t>
        </w:r>
      </w:ins>
    </w:p>
    <w:p w:rsidR="00241DB3" w:rsidRPr="007A70AF" w:rsidRDefault="00241DB3" w:rsidP="007A70AF">
      <w:pPr>
        <w:pStyle w:val="ListParagraph"/>
        <w:numPr>
          <w:ilvl w:val="0"/>
          <w:numId w:val="13"/>
        </w:numPr>
        <w:rPr>
          <w:ins w:id="547" w:author="Oğuzhan Aloğlu" w:date="2023-11-28T14:24:00Z"/>
          <w:rStyle w:val="SubtleEmphasis"/>
          <w:i w:val="0"/>
          <w:color w:val="auto"/>
          <w:rPrChange w:id="548" w:author="Oğuzhan Aloğlu" w:date="2023-11-28T14:33:00Z">
            <w:rPr>
              <w:ins w:id="549" w:author="Oğuzhan Aloğlu" w:date="2023-11-28T14:24:00Z"/>
              <w:b/>
              <w:bCs/>
              <w:color w:val="1F4E79"/>
              <w:lang w:val="en-US"/>
            </w:rPr>
          </w:rPrChange>
        </w:rPr>
        <w:pPrChange w:id="550" w:author="Oğuzhan Aloğlu" w:date="2023-11-28T14:30:00Z">
          <w:pPr/>
        </w:pPrChange>
      </w:pPr>
      <w:ins w:id="551" w:author="Oğuzhan Aloğlu" w:date="2023-11-28T14:24:00Z">
        <w:r w:rsidRPr="007A70AF">
          <w:rPr>
            <w:rStyle w:val="SubtleEmphasis"/>
            <w:i w:val="0"/>
            <w:color w:val="auto"/>
            <w:rPrChange w:id="552" w:author="Oğuzhan Aloğlu" w:date="2023-11-28T14:33:00Z">
              <w:rPr>
                <w:b/>
                <w:bCs/>
                <w:color w:val="1F4E79"/>
                <w:lang w:val="en-US"/>
              </w:rPr>
            </w:rPrChange>
          </w:rPr>
          <w:t>ORTALAMA VERİMLİLİK</w:t>
        </w:r>
      </w:ins>
    </w:p>
    <w:p w:rsidR="00241DB3" w:rsidRPr="007A70AF" w:rsidRDefault="00241DB3" w:rsidP="007A70AF">
      <w:pPr>
        <w:pStyle w:val="ListParagraph"/>
        <w:numPr>
          <w:ilvl w:val="0"/>
          <w:numId w:val="13"/>
        </w:numPr>
        <w:rPr>
          <w:ins w:id="553" w:author="Oğuzhan Aloğlu" w:date="2023-11-28T14:24:00Z"/>
          <w:rStyle w:val="SubtleEmphasis"/>
          <w:i w:val="0"/>
          <w:color w:val="auto"/>
          <w:rPrChange w:id="554" w:author="Oğuzhan Aloğlu" w:date="2023-11-28T14:33:00Z">
            <w:rPr>
              <w:ins w:id="555" w:author="Oğuzhan Aloğlu" w:date="2023-11-28T14:24:00Z"/>
              <w:b/>
              <w:bCs/>
              <w:color w:val="1F4E79"/>
              <w:lang w:val="en-US"/>
            </w:rPr>
          </w:rPrChange>
        </w:rPr>
        <w:pPrChange w:id="556" w:author="Oğuzhan Aloğlu" w:date="2023-11-28T14:30:00Z">
          <w:pPr/>
        </w:pPrChange>
      </w:pPr>
      <w:ins w:id="557" w:author="Oğuzhan Aloğlu" w:date="2023-11-28T14:24:00Z">
        <w:r w:rsidRPr="007A70AF">
          <w:rPr>
            <w:rStyle w:val="SubtleEmphasis"/>
            <w:i w:val="0"/>
            <w:color w:val="auto"/>
            <w:rPrChange w:id="558" w:author="Oğuzhan Aloğlu" w:date="2023-11-28T14:33:00Z">
              <w:rPr>
                <w:b/>
                <w:bCs/>
                <w:color w:val="1F4E79"/>
                <w:lang w:val="en-US"/>
              </w:rPr>
            </w:rPrChange>
          </w:rPr>
          <w:t>TESLİMAT/ARAÇ BAŞI - DROP/ARAÇ BAŞI</w:t>
        </w:r>
      </w:ins>
    </w:p>
    <w:p w:rsidR="00241DB3" w:rsidRPr="007A70AF" w:rsidRDefault="00241DB3" w:rsidP="007A70AF">
      <w:pPr>
        <w:pStyle w:val="ListParagraph"/>
        <w:numPr>
          <w:ilvl w:val="0"/>
          <w:numId w:val="13"/>
        </w:numPr>
        <w:rPr>
          <w:ins w:id="559" w:author="Oğuzhan Aloğlu" w:date="2023-11-28T14:24:00Z"/>
          <w:rStyle w:val="SubtleEmphasis"/>
          <w:i w:val="0"/>
          <w:color w:val="auto"/>
          <w:rPrChange w:id="560" w:author="Oğuzhan Aloğlu" w:date="2023-11-28T14:33:00Z">
            <w:rPr>
              <w:ins w:id="561" w:author="Oğuzhan Aloğlu" w:date="2023-11-28T14:24:00Z"/>
              <w:b/>
              <w:bCs/>
              <w:color w:val="1F4E79"/>
              <w:lang w:val="en-US"/>
            </w:rPr>
          </w:rPrChange>
        </w:rPr>
        <w:pPrChange w:id="562" w:author="Oğuzhan Aloğlu" w:date="2023-11-28T14:30:00Z">
          <w:pPr/>
        </w:pPrChange>
      </w:pPr>
      <w:ins w:id="563" w:author="Oğuzhan Aloğlu" w:date="2023-11-28T14:24:00Z">
        <w:r w:rsidRPr="007A70AF">
          <w:rPr>
            <w:rStyle w:val="SubtleEmphasis"/>
            <w:i w:val="0"/>
            <w:color w:val="auto"/>
            <w:rPrChange w:id="564" w:author="Oğuzhan Aloğlu" w:date="2023-11-28T14:33:00Z">
              <w:rPr>
                <w:b/>
                <w:bCs/>
                <w:color w:val="1F4E79"/>
                <w:lang w:val="en-US"/>
              </w:rPr>
            </w:rPrChange>
          </w:rPr>
          <w:t>ORTALAMA SEFER BİTİRME DK</w:t>
        </w:r>
      </w:ins>
    </w:p>
    <w:p w:rsidR="00241DB3" w:rsidRPr="007A70AF" w:rsidRDefault="00241DB3" w:rsidP="007A70AF">
      <w:pPr>
        <w:pStyle w:val="ListParagraph"/>
        <w:numPr>
          <w:ilvl w:val="0"/>
          <w:numId w:val="13"/>
        </w:numPr>
        <w:rPr>
          <w:ins w:id="565" w:author="Oğuzhan Aloğlu" w:date="2023-11-28T14:24:00Z"/>
          <w:rStyle w:val="SubtleEmphasis"/>
          <w:i w:val="0"/>
          <w:color w:val="auto"/>
          <w:rPrChange w:id="566" w:author="Oğuzhan Aloğlu" w:date="2023-11-28T14:33:00Z">
            <w:rPr>
              <w:ins w:id="567" w:author="Oğuzhan Aloğlu" w:date="2023-11-28T14:24:00Z"/>
              <w:b/>
              <w:bCs/>
              <w:color w:val="1F4E79"/>
              <w:lang w:val="en-US"/>
            </w:rPr>
          </w:rPrChange>
        </w:rPr>
        <w:pPrChange w:id="568" w:author="Oğuzhan Aloğlu" w:date="2023-11-28T14:30:00Z">
          <w:pPr/>
        </w:pPrChange>
      </w:pPr>
      <w:ins w:id="569" w:author="Oğuzhan Aloğlu" w:date="2023-11-28T14:24:00Z">
        <w:r w:rsidRPr="007A70AF">
          <w:rPr>
            <w:rStyle w:val="SubtleEmphasis"/>
            <w:i w:val="0"/>
            <w:color w:val="auto"/>
            <w:rPrChange w:id="570" w:author="Oğuzhan Aloğlu" w:date="2023-11-28T14:33:00Z">
              <w:rPr>
                <w:b/>
                <w:bCs/>
                <w:color w:val="1F4E79"/>
                <w:lang w:val="en-US"/>
              </w:rPr>
            </w:rPrChange>
          </w:rPr>
          <w:t>ORTALAMA TESLİMAT SÜRESİ</w:t>
        </w:r>
      </w:ins>
    </w:p>
    <w:p w:rsidR="00241DB3" w:rsidRPr="007A70AF" w:rsidRDefault="00241DB3" w:rsidP="007A70AF">
      <w:pPr>
        <w:pStyle w:val="ListParagraph"/>
        <w:numPr>
          <w:ilvl w:val="0"/>
          <w:numId w:val="13"/>
        </w:numPr>
        <w:rPr>
          <w:ins w:id="571" w:author="Oğuzhan Aloğlu" w:date="2023-11-28T14:24:00Z"/>
          <w:rStyle w:val="SubtleEmphasis"/>
          <w:i w:val="0"/>
          <w:color w:val="auto"/>
          <w:rPrChange w:id="572" w:author="Oğuzhan Aloğlu" w:date="2023-11-28T14:33:00Z">
            <w:rPr>
              <w:ins w:id="573" w:author="Oğuzhan Aloğlu" w:date="2023-11-28T14:24:00Z"/>
              <w:b/>
              <w:bCs/>
              <w:color w:val="1F4E79"/>
              <w:lang w:val="en-US"/>
            </w:rPr>
          </w:rPrChange>
        </w:rPr>
        <w:pPrChange w:id="574" w:author="Oğuzhan Aloğlu" w:date="2023-11-28T14:30:00Z">
          <w:pPr/>
        </w:pPrChange>
      </w:pPr>
      <w:ins w:id="575" w:author="Oğuzhan Aloğlu" w:date="2023-11-28T14:24:00Z">
        <w:r w:rsidRPr="007A70AF">
          <w:rPr>
            <w:rStyle w:val="SubtleEmphasis"/>
            <w:i w:val="0"/>
            <w:color w:val="auto"/>
            <w:rPrChange w:id="576" w:author="Oğuzhan Aloğlu" w:date="2023-11-28T14:33:00Z">
              <w:rPr>
                <w:b/>
                <w:bCs/>
                <w:color w:val="1F4E79"/>
                <w:lang w:val="en-US"/>
              </w:rPr>
            </w:rPrChange>
          </w:rPr>
          <w:t>HESAPLANAN/TOPLANAN KM</w:t>
        </w:r>
      </w:ins>
    </w:p>
    <w:p w:rsidR="00241DB3" w:rsidRDefault="00241DB3" w:rsidP="007A70AF">
      <w:pPr>
        <w:pStyle w:val="ListParagraph"/>
        <w:numPr>
          <w:ilvl w:val="0"/>
          <w:numId w:val="13"/>
        </w:numPr>
        <w:rPr>
          <w:ins w:id="577" w:author="Oğuzhan Aloğlu" w:date="2023-11-28T14:50:00Z"/>
          <w:rStyle w:val="SubtleEmphasis"/>
          <w:i w:val="0"/>
          <w:color w:val="auto"/>
        </w:rPr>
        <w:pPrChange w:id="578" w:author="Oğuzhan Aloğlu" w:date="2023-11-28T14:30:00Z">
          <w:pPr/>
        </w:pPrChange>
      </w:pPr>
      <w:ins w:id="579" w:author="Oğuzhan Aloğlu" w:date="2023-11-28T14:24:00Z">
        <w:r w:rsidRPr="007A70AF">
          <w:rPr>
            <w:rStyle w:val="SubtleEmphasis"/>
            <w:i w:val="0"/>
            <w:color w:val="auto"/>
            <w:rPrChange w:id="580" w:author="Oğuzhan Aloğlu" w:date="2023-11-28T14:33:00Z">
              <w:rPr>
                <w:b/>
                <w:bCs/>
                <w:color w:val="1F4E79"/>
                <w:lang w:val="en-US"/>
              </w:rPr>
            </w:rPrChange>
          </w:rPr>
          <w:t>ORTALAMA GEOFENCE</w:t>
        </w:r>
      </w:ins>
    </w:p>
    <w:p w:rsidR="004B57CB" w:rsidRPr="007A70AF" w:rsidRDefault="004B57CB" w:rsidP="007A70AF">
      <w:pPr>
        <w:pStyle w:val="ListParagraph"/>
        <w:numPr>
          <w:ilvl w:val="0"/>
          <w:numId w:val="13"/>
        </w:numPr>
        <w:rPr>
          <w:moveTo w:id="581" w:author="Oğuzhan Aloğlu" w:date="2023-11-28T14:20:00Z"/>
          <w:rStyle w:val="SubtleEmphasis"/>
          <w:i w:val="0"/>
          <w:color w:val="auto"/>
          <w:rPrChange w:id="582" w:author="Oğuzhan Aloğlu" w:date="2023-11-28T14:33:00Z">
            <w:rPr>
              <w:moveTo w:id="583" w:author="Oğuzhan Aloğlu" w:date="2023-11-28T14:20:00Z"/>
              <w:b/>
              <w:bCs/>
              <w:color w:val="1F4E79"/>
              <w:lang w:val="en-US"/>
            </w:rPr>
          </w:rPrChange>
        </w:rPr>
        <w:pPrChange w:id="584" w:author="Oğuzhan Aloğlu" w:date="2023-11-28T14:30:00Z">
          <w:pPr/>
        </w:pPrChange>
      </w:pPr>
      <w:ins w:id="585" w:author="Oğuzhan Aloğlu" w:date="2023-11-28T14:50:00Z">
        <w:r>
          <w:rPr>
            <w:rStyle w:val="SubtleEmphasis"/>
            <w:i w:val="0"/>
            <w:color w:val="auto"/>
          </w:rPr>
          <w:t xml:space="preserve">DROP LİMİT ALTI-ÜSTÜ </w:t>
        </w:r>
        <w:r w:rsidRPr="004B57CB">
          <w:rPr>
            <w:rStyle w:val="SubtleEmphasis"/>
            <w:b/>
            <w:color w:val="auto"/>
            <w:rPrChange w:id="586" w:author="Oğuzhan Aloğlu" w:date="2023-11-28T14:53:00Z">
              <w:rPr>
                <w:rStyle w:val="SubtleEmphasis"/>
                <w:i w:val="0"/>
                <w:color w:val="auto"/>
              </w:rPr>
            </w:rPrChange>
          </w:rPr>
          <w:t>( Yeni sürüme hazır)</w:t>
        </w:r>
      </w:ins>
    </w:p>
    <w:moveToRangeEnd w:id="488"/>
    <w:p w:rsidR="00F85FFC" w:rsidRDefault="00F85FFC" w:rsidP="00B274D4">
      <w:pPr>
        <w:ind w:firstLine="720"/>
        <w:rPr>
          <w:b/>
          <w:bCs/>
          <w:color w:val="1F4E79"/>
          <w:lang w:val="en-US"/>
        </w:rPr>
      </w:pPr>
    </w:p>
    <w:p w:rsidR="00F85FFC" w:rsidRDefault="00F85FFC" w:rsidP="00B274D4">
      <w:pPr>
        <w:ind w:firstLine="720"/>
        <w:rPr>
          <w:b/>
          <w:bCs/>
          <w:color w:val="1F4E79"/>
          <w:lang w:val="en-US"/>
        </w:rPr>
      </w:pPr>
    </w:p>
    <w:p w:rsidR="00F85FFC" w:rsidRDefault="00F85FFC" w:rsidP="00B274D4">
      <w:pPr>
        <w:ind w:firstLine="720"/>
        <w:rPr>
          <w:b/>
          <w:bCs/>
          <w:color w:val="1F4E79"/>
          <w:lang w:val="en-US"/>
        </w:rPr>
      </w:pPr>
    </w:p>
    <w:p w:rsidR="00F85FFC" w:rsidRDefault="00241DB3" w:rsidP="00F25EBF">
      <w:pPr>
        <w:pStyle w:val="Heading2"/>
        <w:rPr>
          <w:lang w:val="en-US"/>
        </w:rPr>
        <w:pPrChange w:id="587" w:author="Oğuzhan Aloğlu" w:date="2023-11-28T14:41:00Z">
          <w:pPr>
            <w:ind w:firstLine="720"/>
          </w:pPr>
        </w:pPrChange>
      </w:pPr>
      <w:ins w:id="588" w:author="Oğuzhan Aloğlu" w:date="2023-11-28T14:25:00Z">
        <w:r>
          <w:rPr>
            <w:lang w:val="en-US"/>
          </w:rPr>
          <w:t>Grafilk Raporlar</w:t>
        </w:r>
      </w:ins>
    </w:p>
    <w:p w:rsidR="00F85FFC" w:rsidRDefault="00F85FFC" w:rsidP="007A70AF">
      <w:pPr>
        <w:ind w:firstLine="720"/>
        <w:rPr>
          <w:ins w:id="589" w:author="Oğuzhan Aloğlu" w:date="2023-11-28T14:25:00Z"/>
          <w:b/>
          <w:bCs/>
          <w:color w:val="1F4E79"/>
          <w:lang w:val="en-US"/>
        </w:rPr>
        <w:pPrChange w:id="590" w:author="Oğuzhan Aloğlu" w:date="2023-11-28T14:30:00Z">
          <w:pPr>
            <w:ind w:firstLine="720"/>
          </w:pPr>
        </w:pPrChange>
      </w:pPr>
    </w:p>
    <w:p w:rsidR="00241DB3" w:rsidRDefault="00241DB3" w:rsidP="007A70AF">
      <w:pPr>
        <w:pStyle w:val="ListParagraph"/>
        <w:numPr>
          <w:ilvl w:val="0"/>
          <w:numId w:val="12"/>
        </w:numPr>
        <w:ind w:left="1776"/>
        <w:rPr>
          <w:ins w:id="591" w:author="Oğuzhan Aloğlu" w:date="2023-11-28T14:27:00Z"/>
        </w:rPr>
        <w:pPrChange w:id="592" w:author="Oğuzhan Aloğlu" w:date="2023-11-28T14:31:00Z">
          <w:pPr>
            <w:ind w:firstLine="720"/>
          </w:pPr>
        </w:pPrChange>
      </w:pPr>
      <w:ins w:id="593" w:author="Oğuzhan Aloğlu" w:date="2023-11-28T14:27:00Z">
        <w:r w:rsidRPr="00241DB3">
          <w:t>Teslimat Durum (Bar)</w:t>
        </w:r>
      </w:ins>
    </w:p>
    <w:p w:rsidR="00241DB3" w:rsidRDefault="00241DB3" w:rsidP="007A70AF">
      <w:pPr>
        <w:pStyle w:val="ListParagraph"/>
        <w:numPr>
          <w:ilvl w:val="0"/>
          <w:numId w:val="12"/>
        </w:numPr>
        <w:ind w:left="1776"/>
        <w:rPr>
          <w:ins w:id="594" w:author="Oğuzhan Aloğlu" w:date="2023-11-28T14:27:00Z"/>
        </w:rPr>
        <w:pPrChange w:id="595" w:author="Oğuzhan Aloğlu" w:date="2023-11-28T14:31:00Z">
          <w:pPr>
            <w:ind w:firstLine="720"/>
          </w:pPr>
        </w:pPrChange>
      </w:pPr>
      <w:ins w:id="596" w:author="Oğuzhan Aloğlu" w:date="2023-11-28T14:27:00Z">
        <w:r w:rsidRPr="00241DB3">
          <w:t>Teslimat Durum (Pie)</w:t>
        </w:r>
      </w:ins>
    </w:p>
    <w:p w:rsidR="00241DB3" w:rsidRDefault="00241DB3" w:rsidP="007A70AF">
      <w:pPr>
        <w:pStyle w:val="ListParagraph"/>
        <w:numPr>
          <w:ilvl w:val="0"/>
          <w:numId w:val="12"/>
        </w:numPr>
        <w:ind w:left="1776"/>
        <w:rPr>
          <w:ins w:id="597" w:author="Oğuzhan Aloğlu" w:date="2023-11-28T14:28:00Z"/>
        </w:rPr>
        <w:pPrChange w:id="598" w:author="Oğuzhan Aloğlu" w:date="2023-11-28T14:31:00Z">
          <w:pPr>
            <w:ind w:firstLine="720"/>
          </w:pPr>
        </w:pPrChange>
      </w:pPr>
      <w:ins w:id="599" w:author="Oğuzhan Aloğlu" w:date="2023-11-28T14:27:00Z">
        <w:r w:rsidRPr="00241DB3">
          <w:t>Hesaplanan/Mobil Toplanan KM</w:t>
        </w:r>
      </w:ins>
    </w:p>
    <w:p w:rsidR="00241DB3" w:rsidRDefault="00241DB3" w:rsidP="007A70AF">
      <w:pPr>
        <w:pStyle w:val="ListParagraph"/>
        <w:numPr>
          <w:ilvl w:val="0"/>
          <w:numId w:val="12"/>
        </w:numPr>
        <w:ind w:left="1776"/>
        <w:rPr>
          <w:ins w:id="600" w:author="Oğuzhan Aloğlu" w:date="2023-11-28T14:28:00Z"/>
        </w:rPr>
        <w:pPrChange w:id="601" w:author="Oğuzhan Aloğlu" w:date="2023-11-28T14:31:00Z">
          <w:pPr>
            <w:ind w:firstLine="720"/>
          </w:pPr>
        </w:pPrChange>
      </w:pPr>
      <w:ins w:id="602" w:author="Oğuzhan Aloğlu" w:date="2023-11-28T14:28:00Z">
        <w:r w:rsidRPr="00241DB3">
          <w:t>Alt Sebep (Bar)</w:t>
        </w:r>
      </w:ins>
    </w:p>
    <w:p w:rsidR="00241DB3" w:rsidRPr="00241DB3" w:rsidRDefault="00241DB3" w:rsidP="007A70AF">
      <w:pPr>
        <w:pStyle w:val="ListParagraph"/>
        <w:numPr>
          <w:ilvl w:val="0"/>
          <w:numId w:val="12"/>
        </w:numPr>
        <w:ind w:left="1776"/>
        <w:rPr>
          <w:ins w:id="603" w:author="Oğuzhan Aloğlu" w:date="2023-11-28T14:28:00Z"/>
        </w:rPr>
        <w:pPrChange w:id="604" w:author="Oğuzhan Aloğlu" w:date="2023-11-28T14:31:00Z">
          <w:pPr/>
        </w:pPrChange>
      </w:pPr>
      <w:ins w:id="605" w:author="Oğuzhan Aloğlu" w:date="2023-11-28T14:28:00Z">
        <w:r w:rsidRPr="00241DB3">
          <w:t>Müşteri Deneyimi (Pie)</w:t>
        </w:r>
      </w:ins>
    </w:p>
    <w:p w:rsidR="00241DB3" w:rsidRDefault="00241DB3" w:rsidP="007A70AF">
      <w:pPr>
        <w:pStyle w:val="ListParagraph"/>
        <w:numPr>
          <w:ilvl w:val="0"/>
          <w:numId w:val="12"/>
        </w:numPr>
        <w:ind w:left="1776"/>
        <w:rPr>
          <w:ins w:id="606" w:author="Oğuzhan Aloğlu" w:date="2023-11-28T14:28:00Z"/>
        </w:rPr>
        <w:pPrChange w:id="607" w:author="Oğuzhan Aloğlu" w:date="2023-11-28T14:31:00Z">
          <w:pPr>
            <w:ind w:firstLine="720"/>
          </w:pPr>
        </w:pPrChange>
      </w:pPr>
      <w:ins w:id="608" w:author="Oğuzhan Aloğlu" w:date="2023-11-28T14:28:00Z">
        <w:r w:rsidRPr="00241DB3">
          <w:t>Müşteri Deneyimi (Bar)</w:t>
        </w:r>
      </w:ins>
    </w:p>
    <w:p w:rsidR="00241DB3" w:rsidRDefault="00241DB3" w:rsidP="007A70AF">
      <w:pPr>
        <w:pStyle w:val="ListParagraph"/>
        <w:numPr>
          <w:ilvl w:val="0"/>
          <w:numId w:val="12"/>
        </w:numPr>
        <w:ind w:left="1776"/>
        <w:rPr>
          <w:ins w:id="609" w:author="Oğuzhan Aloğlu" w:date="2023-11-28T14:28:00Z"/>
        </w:rPr>
        <w:pPrChange w:id="610" w:author="Oğuzhan Aloğlu" w:date="2023-11-28T14:31:00Z">
          <w:pPr>
            <w:ind w:firstLine="720"/>
          </w:pPr>
        </w:pPrChange>
      </w:pPr>
      <w:ins w:id="611" w:author="Oğuzhan Aloğlu" w:date="2023-11-28T14:28:00Z">
        <w:r w:rsidRPr="00241DB3">
          <w:t>Hesaplanan/Mobil Toplanan Saat</w:t>
        </w:r>
      </w:ins>
    </w:p>
    <w:p w:rsidR="00241DB3" w:rsidRDefault="00241DB3" w:rsidP="007A70AF">
      <w:pPr>
        <w:pStyle w:val="ListParagraph"/>
        <w:numPr>
          <w:ilvl w:val="0"/>
          <w:numId w:val="12"/>
        </w:numPr>
        <w:ind w:left="1776"/>
        <w:rPr>
          <w:ins w:id="612" w:author="Oğuzhan Aloğlu" w:date="2023-11-28T14:28:00Z"/>
        </w:rPr>
        <w:pPrChange w:id="613" w:author="Oğuzhan Aloğlu" w:date="2023-11-28T14:31:00Z">
          <w:pPr>
            <w:ind w:firstLine="720"/>
          </w:pPr>
        </w:pPrChange>
      </w:pPr>
      <w:ins w:id="614" w:author="Oğuzhan Aloğlu" w:date="2023-11-28T14:28:00Z">
        <w:r w:rsidRPr="00241DB3">
          <w:t>Koli-KG Araç</w:t>
        </w:r>
      </w:ins>
    </w:p>
    <w:p w:rsidR="00241DB3" w:rsidRPr="007A70AF" w:rsidRDefault="00241DB3" w:rsidP="007A70AF">
      <w:pPr>
        <w:pStyle w:val="ListParagraph"/>
        <w:numPr>
          <w:ilvl w:val="0"/>
          <w:numId w:val="12"/>
        </w:numPr>
        <w:ind w:left="1776"/>
        <w:rPr>
          <w:ins w:id="615" w:author="Oğuzhan Aloğlu" w:date="2023-11-28T14:28:00Z"/>
          <w:lang w:val="en-US"/>
          <w:rPrChange w:id="616" w:author="Oğuzhan Aloğlu" w:date="2023-11-28T14:30:00Z">
            <w:rPr>
              <w:ins w:id="617" w:author="Oğuzhan Aloğlu" w:date="2023-11-28T14:28:00Z"/>
              <w:lang w:val="en-US"/>
            </w:rPr>
          </w:rPrChange>
        </w:rPr>
        <w:pPrChange w:id="618" w:author="Oğuzhan Aloğlu" w:date="2023-11-28T14:31:00Z">
          <w:pPr>
            <w:ind w:firstLine="720"/>
          </w:pPr>
        </w:pPrChange>
      </w:pPr>
      <w:ins w:id="619" w:author="Oğuzhan Aloğlu" w:date="2023-11-28T14:28:00Z">
        <w:r w:rsidRPr="007A70AF">
          <w:rPr>
            <w:lang w:val="en-US"/>
            <w:rPrChange w:id="620" w:author="Oğuzhan Aloğlu" w:date="2023-11-28T14:30:00Z">
              <w:rPr>
                <w:lang w:val="en-US"/>
              </w:rPr>
            </w:rPrChange>
          </w:rPr>
          <w:t>Ortalama KG/Araç</w:t>
        </w:r>
      </w:ins>
    </w:p>
    <w:p w:rsidR="00241DB3" w:rsidRPr="007A70AF" w:rsidRDefault="00241DB3" w:rsidP="007A70AF">
      <w:pPr>
        <w:pStyle w:val="ListParagraph"/>
        <w:numPr>
          <w:ilvl w:val="0"/>
          <w:numId w:val="12"/>
        </w:numPr>
        <w:ind w:left="1776"/>
        <w:rPr>
          <w:ins w:id="621" w:author="Oğuzhan Aloğlu" w:date="2023-11-28T14:28:00Z"/>
          <w:lang w:val="en-US"/>
          <w:rPrChange w:id="622" w:author="Oğuzhan Aloğlu" w:date="2023-11-28T14:30:00Z">
            <w:rPr>
              <w:ins w:id="623" w:author="Oğuzhan Aloğlu" w:date="2023-11-28T14:28:00Z"/>
              <w:lang w:val="en-US"/>
            </w:rPr>
          </w:rPrChange>
        </w:rPr>
        <w:pPrChange w:id="624" w:author="Oğuzhan Aloğlu" w:date="2023-11-28T14:31:00Z">
          <w:pPr>
            <w:ind w:firstLine="720"/>
          </w:pPr>
        </w:pPrChange>
      </w:pPr>
      <w:ins w:id="625" w:author="Oğuzhan Aloğlu" w:date="2023-11-28T14:28:00Z">
        <w:r w:rsidRPr="007A70AF">
          <w:rPr>
            <w:lang w:val="en-US"/>
            <w:rPrChange w:id="626" w:author="Oğuzhan Aloğlu" w:date="2023-11-28T14:30:00Z">
              <w:rPr>
                <w:lang w:val="en-US"/>
              </w:rPr>
            </w:rPrChange>
          </w:rPr>
          <w:t>Adres Skor Dağılımı</w:t>
        </w:r>
      </w:ins>
    </w:p>
    <w:p w:rsidR="00241DB3" w:rsidRPr="007A70AF" w:rsidRDefault="00241DB3" w:rsidP="007A70AF">
      <w:pPr>
        <w:pStyle w:val="ListParagraph"/>
        <w:numPr>
          <w:ilvl w:val="0"/>
          <w:numId w:val="12"/>
        </w:numPr>
        <w:ind w:left="1776"/>
        <w:rPr>
          <w:ins w:id="627" w:author="Oğuzhan Aloğlu" w:date="2023-11-28T14:29:00Z"/>
          <w:lang w:val="en-US"/>
          <w:rPrChange w:id="628" w:author="Oğuzhan Aloğlu" w:date="2023-11-28T14:30:00Z">
            <w:rPr>
              <w:ins w:id="629" w:author="Oğuzhan Aloğlu" w:date="2023-11-28T14:29:00Z"/>
              <w:lang w:val="en-US"/>
            </w:rPr>
          </w:rPrChange>
        </w:rPr>
        <w:pPrChange w:id="630" w:author="Oğuzhan Aloğlu" w:date="2023-11-28T14:31:00Z">
          <w:pPr>
            <w:ind w:firstLine="720"/>
          </w:pPr>
        </w:pPrChange>
      </w:pPr>
      <w:ins w:id="631" w:author="Oğuzhan Aloğlu" w:date="2023-11-28T14:28:00Z">
        <w:r w:rsidRPr="007A70AF">
          <w:rPr>
            <w:lang w:val="en-US"/>
            <w:rPrChange w:id="632" w:author="Oğuzhan Aloğlu" w:date="2023-11-28T14:30:00Z">
              <w:rPr>
                <w:lang w:val="en-US"/>
              </w:rPr>
            </w:rPrChange>
          </w:rPr>
          <w:t>Ortalama Geofence</w:t>
        </w:r>
      </w:ins>
    </w:p>
    <w:p w:rsidR="00241DB3" w:rsidRPr="007A70AF" w:rsidRDefault="00241DB3" w:rsidP="007A70AF">
      <w:pPr>
        <w:pStyle w:val="ListParagraph"/>
        <w:numPr>
          <w:ilvl w:val="0"/>
          <w:numId w:val="12"/>
        </w:numPr>
        <w:ind w:left="1776"/>
        <w:rPr>
          <w:ins w:id="633" w:author="Oğuzhan Aloğlu" w:date="2023-11-28T14:29:00Z"/>
          <w:lang w:val="en-US"/>
          <w:rPrChange w:id="634" w:author="Oğuzhan Aloğlu" w:date="2023-11-28T14:30:00Z">
            <w:rPr>
              <w:ins w:id="635" w:author="Oğuzhan Aloğlu" w:date="2023-11-28T14:29:00Z"/>
              <w:lang w:val="en-US"/>
            </w:rPr>
          </w:rPrChange>
        </w:rPr>
        <w:pPrChange w:id="636" w:author="Oğuzhan Aloğlu" w:date="2023-11-28T14:31:00Z">
          <w:pPr>
            <w:ind w:firstLine="720"/>
          </w:pPr>
        </w:pPrChange>
      </w:pPr>
      <w:ins w:id="637" w:author="Oğuzhan Aloğlu" w:date="2023-11-28T14:29:00Z">
        <w:r w:rsidRPr="007A70AF">
          <w:rPr>
            <w:lang w:val="en-US"/>
            <w:rPrChange w:id="638" w:author="Oğuzhan Aloğlu" w:date="2023-11-28T14:30:00Z">
              <w:rPr>
                <w:lang w:val="en-US"/>
              </w:rPr>
            </w:rPrChange>
          </w:rPr>
          <w:t>Araç Başına Verimlilik</w:t>
        </w:r>
      </w:ins>
    </w:p>
    <w:p w:rsidR="00241DB3" w:rsidRPr="007A70AF" w:rsidRDefault="00241DB3" w:rsidP="007A70AF">
      <w:pPr>
        <w:pStyle w:val="ListParagraph"/>
        <w:numPr>
          <w:ilvl w:val="0"/>
          <w:numId w:val="12"/>
        </w:numPr>
        <w:ind w:left="1776"/>
        <w:rPr>
          <w:ins w:id="639" w:author="Oğuzhan Aloğlu" w:date="2023-11-28T14:29:00Z"/>
          <w:lang w:val="en-US"/>
          <w:rPrChange w:id="640" w:author="Oğuzhan Aloğlu" w:date="2023-11-28T14:30:00Z">
            <w:rPr>
              <w:ins w:id="641" w:author="Oğuzhan Aloğlu" w:date="2023-11-28T14:29:00Z"/>
              <w:lang w:val="en-US"/>
            </w:rPr>
          </w:rPrChange>
        </w:rPr>
        <w:pPrChange w:id="642" w:author="Oğuzhan Aloğlu" w:date="2023-11-28T14:31:00Z">
          <w:pPr>
            <w:ind w:firstLine="720"/>
          </w:pPr>
        </w:pPrChange>
      </w:pPr>
      <w:ins w:id="643" w:author="Oğuzhan Aloğlu" w:date="2023-11-28T14:29:00Z">
        <w:r w:rsidRPr="007A70AF">
          <w:rPr>
            <w:lang w:val="en-US"/>
            <w:rPrChange w:id="644" w:author="Oğuzhan Aloğlu" w:date="2023-11-28T14:30:00Z">
              <w:rPr>
                <w:lang w:val="en-US"/>
              </w:rPr>
            </w:rPrChange>
          </w:rPr>
          <w:t>Sefer Başlatan/Başlatmayan/Bitiren</w:t>
        </w:r>
      </w:ins>
    </w:p>
    <w:p w:rsidR="00241DB3" w:rsidRPr="007A70AF" w:rsidRDefault="00241DB3" w:rsidP="007A70AF">
      <w:pPr>
        <w:pStyle w:val="ListParagraph"/>
        <w:numPr>
          <w:ilvl w:val="0"/>
          <w:numId w:val="12"/>
        </w:numPr>
        <w:ind w:left="1776"/>
        <w:rPr>
          <w:ins w:id="645" w:author="Oğuzhan Aloğlu" w:date="2023-11-28T14:29:00Z"/>
          <w:lang w:val="en-US"/>
          <w:rPrChange w:id="646" w:author="Oğuzhan Aloğlu" w:date="2023-11-28T14:30:00Z">
            <w:rPr>
              <w:ins w:id="647" w:author="Oğuzhan Aloğlu" w:date="2023-11-28T14:29:00Z"/>
              <w:lang w:val="en-US"/>
            </w:rPr>
          </w:rPrChange>
        </w:rPr>
        <w:pPrChange w:id="648" w:author="Oğuzhan Aloğlu" w:date="2023-11-28T14:31:00Z">
          <w:pPr>
            <w:ind w:firstLine="720"/>
          </w:pPr>
        </w:pPrChange>
      </w:pPr>
      <w:ins w:id="649" w:author="Oğuzhan Aloğlu" w:date="2023-11-28T14:29:00Z">
        <w:r w:rsidRPr="007A70AF">
          <w:rPr>
            <w:lang w:val="en-US"/>
            <w:rPrChange w:id="650" w:author="Oğuzhan Aloğlu" w:date="2023-11-28T14:30:00Z">
              <w:rPr>
                <w:lang w:val="en-US"/>
              </w:rPr>
            </w:rPrChange>
          </w:rPr>
          <w:t>Drop - Teslimat Sayısı</w:t>
        </w:r>
      </w:ins>
      <w:ins w:id="651" w:author="Oğuzhan Aloğlu" w:date="2023-11-28T14:51:00Z">
        <w:r w:rsidR="004B57CB">
          <w:rPr>
            <w:lang w:val="en-US"/>
          </w:rPr>
          <w:t xml:space="preserve"> </w:t>
        </w:r>
      </w:ins>
      <w:ins w:id="652" w:author="Oğuzhan Aloğlu" w:date="2023-11-28T14:52:00Z">
        <w:r w:rsidR="004B57CB" w:rsidRPr="004B57CB">
          <w:rPr>
            <w:b/>
            <w:i/>
            <w:lang w:val="en-US"/>
            <w:rPrChange w:id="653" w:author="Oğuzhan Aloğlu" w:date="2023-11-28T14:53:00Z">
              <w:rPr>
                <w:lang w:val="en-US"/>
              </w:rPr>
            </w:rPrChange>
          </w:rPr>
          <w:t>(Limit Çizgisi eklendi, yeni sürüme hazır)</w:t>
        </w:r>
      </w:ins>
    </w:p>
    <w:p w:rsidR="00241DB3" w:rsidRDefault="00241DB3" w:rsidP="007A70AF">
      <w:pPr>
        <w:pStyle w:val="ListParagraph"/>
        <w:numPr>
          <w:ilvl w:val="0"/>
          <w:numId w:val="12"/>
        </w:numPr>
        <w:ind w:left="1776"/>
        <w:rPr>
          <w:ins w:id="654" w:author="Oğuzhan Aloğlu" w:date="2023-11-28T14:51:00Z"/>
          <w:lang w:val="en-US"/>
        </w:rPr>
        <w:pPrChange w:id="655" w:author="Oğuzhan Aloğlu" w:date="2023-11-28T14:31:00Z">
          <w:pPr>
            <w:ind w:firstLine="720"/>
          </w:pPr>
        </w:pPrChange>
      </w:pPr>
      <w:ins w:id="656" w:author="Oğuzhan Aloğlu" w:date="2023-11-28T14:29:00Z">
        <w:r w:rsidRPr="007A70AF">
          <w:rPr>
            <w:lang w:val="en-US"/>
            <w:rPrChange w:id="657" w:author="Oğuzhan Aloğlu" w:date="2023-11-28T14:30:00Z">
              <w:rPr>
                <w:lang w:val="en-US"/>
              </w:rPr>
            </w:rPrChange>
          </w:rPr>
          <w:t>Ortalama Teslimat Süresi</w:t>
        </w:r>
      </w:ins>
    </w:p>
    <w:p w:rsidR="004B57CB" w:rsidRPr="007A70AF" w:rsidRDefault="004B57CB" w:rsidP="007A70AF">
      <w:pPr>
        <w:pStyle w:val="ListParagraph"/>
        <w:numPr>
          <w:ilvl w:val="0"/>
          <w:numId w:val="12"/>
        </w:numPr>
        <w:ind w:left="1776"/>
        <w:rPr>
          <w:lang w:val="en-US"/>
          <w:rPrChange w:id="658" w:author="Oğuzhan Aloğlu" w:date="2023-11-28T14:30:00Z">
            <w:rPr>
              <w:lang w:val="en-US"/>
            </w:rPr>
          </w:rPrChange>
        </w:rPr>
        <w:pPrChange w:id="659" w:author="Oğuzhan Aloğlu" w:date="2023-11-28T14:31:00Z">
          <w:pPr>
            <w:ind w:firstLine="720"/>
          </w:pPr>
        </w:pPrChange>
      </w:pPr>
      <w:ins w:id="660" w:author="Oğuzhan Aloğlu" w:date="2023-11-28T14:51:00Z">
        <w:r>
          <w:rPr>
            <w:lang w:val="en-US"/>
          </w:rPr>
          <w:t xml:space="preserve">Adres Düzelten Bilgisi </w:t>
        </w:r>
        <w:r w:rsidRPr="004B57CB">
          <w:rPr>
            <w:b/>
            <w:i/>
            <w:lang w:val="en-US"/>
            <w:rPrChange w:id="661" w:author="Oğuzhan Aloğlu" w:date="2023-11-28T14:53:00Z">
              <w:rPr>
                <w:lang w:val="en-US"/>
              </w:rPr>
            </w:rPrChange>
          </w:rPr>
          <w:t>( Yeni sürüme hazır)</w:t>
        </w:r>
      </w:ins>
    </w:p>
    <w:p w:rsidR="00F85FFC" w:rsidRDefault="00F85FFC" w:rsidP="007A70AF">
      <w:pPr>
        <w:ind w:firstLine="720"/>
        <w:rPr>
          <w:b/>
          <w:bCs/>
          <w:color w:val="1F4E79"/>
          <w:lang w:val="en-US"/>
        </w:rPr>
        <w:pPrChange w:id="662" w:author="Oğuzhan Aloğlu" w:date="2023-11-28T14:31:00Z">
          <w:pPr>
            <w:ind w:firstLine="720"/>
          </w:pPr>
        </w:pPrChange>
      </w:pPr>
    </w:p>
    <w:p w:rsidR="00F85FFC" w:rsidRDefault="00F85FFC" w:rsidP="00B274D4">
      <w:pPr>
        <w:ind w:firstLine="720"/>
        <w:rPr>
          <w:b/>
          <w:bCs/>
          <w:color w:val="1F4E79"/>
          <w:lang w:val="en-US"/>
        </w:rPr>
      </w:pPr>
    </w:p>
    <w:p w:rsidR="00F85FFC" w:rsidRDefault="00F85FFC" w:rsidP="00B274D4">
      <w:pPr>
        <w:ind w:firstLine="720"/>
        <w:rPr>
          <w:b/>
          <w:bCs/>
          <w:color w:val="1F4E79"/>
          <w:lang w:val="en-US"/>
        </w:rPr>
      </w:pPr>
    </w:p>
    <w:p w:rsidR="00F85FFC" w:rsidRDefault="00F85FFC" w:rsidP="00B274D4">
      <w:pPr>
        <w:ind w:firstLine="720"/>
        <w:rPr>
          <w:b/>
          <w:bCs/>
          <w:color w:val="1F4E79"/>
          <w:lang w:val="en-US"/>
        </w:rPr>
      </w:pPr>
    </w:p>
    <w:p w:rsidR="00F85FFC" w:rsidRDefault="00F85FFC" w:rsidP="00B274D4">
      <w:pPr>
        <w:ind w:firstLine="720"/>
        <w:rPr>
          <w:b/>
          <w:bCs/>
          <w:color w:val="1F4E79"/>
          <w:lang w:val="en-US"/>
        </w:rPr>
      </w:pPr>
    </w:p>
    <w:p w:rsidR="00F85FFC" w:rsidRDefault="004B57CB" w:rsidP="004B57CB">
      <w:pPr>
        <w:pStyle w:val="Heading1"/>
        <w:rPr>
          <w:ins w:id="663" w:author="Oğuzhan Aloğlu" w:date="2023-11-28T14:54:00Z"/>
          <w:lang w:val="en-US"/>
        </w:rPr>
        <w:pPrChange w:id="664" w:author="Oğuzhan Aloğlu" w:date="2023-11-28T14:58:00Z">
          <w:pPr>
            <w:ind w:firstLine="720"/>
          </w:pPr>
        </w:pPrChange>
      </w:pPr>
      <w:ins w:id="665" w:author="Oğuzhan Aloğlu" w:date="2023-11-28T14:54:00Z">
        <w:r>
          <w:rPr>
            <w:lang w:val="en-US"/>
          </w:rPr>
          <w:t>Sipariş Yönetimi</w:t>
        </w:r>
      </w:ins>
    </w:p>
    <w:p w:rsidR="004B57CB" w:rsidRDefault="004B57CB" w:rsidP="00B274D4">
      <w:pPr>
        <w:ind w:firstLine="720"/>
        <w:rPr>
          <w:ins w:id="666" w:author="Oğuzhan Aloğlu" w:date="2023-11-28T14:54:00Z"/>
          <w:b/>
          <w:bCs/>
          <w:color w:val="1F4E79"/>
          <w:lang w:val="en-US"/>
        </w:rPr>
      </w:pPr>
    </w:p>
    <w:p w:rsidR="004B57CB" w:rsidDel="004B57CB" w:rsidRDefault="004B57CB" w:rsidP="004B57CB">
      <w:pPr>
        <w:ind w:left="1416"/>
        <w:rPr>
          <w:del w:id="667" w:author="Oğuzhan Aloğlu" w:date="2023-11-28T14:58:00Z"/>
          <w:lang w:val="en-US"/>
        </w:rPr>
        <w:pPrChange w:id="668" w:author="Oğuzhan Aloğlu" w:date="2023-11-28T14:58:00Z">
          <w:pPr>
            <w:ind w:firstLine="720"/>
          </w:pPr>
        </w:pPrChange>
      </w:pPr>
      <w:ins w:id="669" w:author="Oğuzhan Aloğlu" w:date="2023-11-28T14:56:00Z">
        <w:r>
          <w:rPr>
            <w:lang w:val="en-US"/>
          </w:rPr>
          <w:t xml:space="preserve">Müşteri Hizmetler ekibinin kullanımında olan arayüzde, </w:t>
        </w:r>
      </w:ins>
      <w:ins w:id="670" w:author="Oğuzhan Aloğlu" w:date="2023-11-28T14:54:00Z">
        <w:r>
          <w:rPr>
            <w:lang w:val="en-US"/>
          </w:rPr>
          <w:t>Takip ID ve yeni eklenen Sipariş NO (</w:t>
        </w:r>
        <w:r w:rsidRPr="004B57CB">
          <w:rPr>
            <w:b/>
            <w:lang w:val="en-US"/>
            <w:rPrChange w:id="671" w:author="Oğuzhan Aloğlu" w:date="2023-11-28T14:59:00Z">
              <w:rPr>
                <w:lang w:val="en-US"/>
              </w:rPr>
            </w:rPrChange>
          </w:rPr>
          <w:t>ERP NO</w:t>
        </w:r>
        <w:r>
          <w:rPr>
            <w:lang w:val="en-US"/>
          </w:rPr>
          <w:t>) ile</w:t>
        </w:r>
      </w:ins>
      <w:ins w:id="672" w:author="Oğuzhan Aloğlu" w:date="2023-11-28T14:55:00Z">
        <w:r>
          <w:rPr>
            <w:lang w:val="en-US"/>
          </w:rPr>
          <w:t xml:space="preserve"> siparişlerin</w:t>
        </w:r>
      </w:ins>
      <w:ins w:id="673" w:author="Oğuzhan Aloğlu" w:date="2023-11-28T14:54:00Z">
        <w:r>
          <w:rPr>
            <w:lang w:val="en-US"/>
          </w:rPr>
          <w:t xml:space="preserve"> sorguların</w:t>
        </w:r>
      </w:ins>
      <w:ins w:id="674" w:author="Oğuzhan Aloğlu" w:date="2023-11-28T14:56:00Z">
        <w:r>
          <w:rPr>
            <w:lang w:val="en-US"/>
          </w:rPr>
          <w:t>ın</w:t>
        </w:r>
      </w:ins>
      <w:ins w:id="675" w:author="Oğuzhan Aloğlu" w:date="2023-11-28T14:54:00Z">
        <w:r>
          <w:rPr>
            <w:lang w:val="en-US"/>
          </w:rPr>
          <w:t xml:space="preserve"> yapılabilmesi </w:t>
        </w:r>
      </w:ins>
      <w:ins w:id="676" w:author="Oğuzhan Aloğlu" w:date="2023-11-28T14:56:00Z">
        <w:r>
          <w:rPr>
            <w:lang w:val="en-US"/>
          </w:rPr>
          <w:t>sağlanmıştır</w:t>
        </w:r>
      </w:ins>
      <w:ins w:id="677" w:author="Oğuzhan Aloğlu" w:date="2023-11-28T14:54:00Z">
        <w:r>
          <w:rPr>
            <w:lang w:val="en-US"/>
          </w:rPr>
          <w:t xml:space="preserve">. </w:t>
        </w:r>
      </w:ins>
      <w:ins w:id="678" w:author="Oğuzhan Aloğlu" w:date="2023-11-28T14:56:00Z">
        <w:r>
          <w:rPr>
            <w:lang w:val="en-US"/>
          </w:rPr>
          <w:t>Bu ekranda s</w:t>
        </w:r>
      </w:ins>
      <w:ins w:id="679" w:author="Oğuzhan Aloğlu" w:date="2023-11-28T14:54:00Z">
        <w:r>
          <w:rPr>
            <w:lang w:val="en-US"/>
          </w:rPr>
          <w:t xml:space="preserve">ürücünün mevcut konumu </w:t>
        </w:r>
      </w:ins>
      <w:ins w:id="680" w:author="Oğuzhan Aloğlu" w:date="2023-11-28T14:57:00Z">
        <w:r>
          <w:rPr>
            <w:lang w:val="en-US"/>
          </w:rPr>
          <w:t>harita üzerinde işaretli şekilde ( konumuna göre güncellenerek) görüntülenebilir</w:t>
        </w:r>
      </w:ins>
      <w:ins w:id="681" w:author="Oğuzhan Aloğlu" w:date="2023-11-28T14:54:00Z">
        <w:r>
          <w:rPr>
            <w:lang w:val="en-US"/>
          </w:rPr>
          <w:t xml:space="preserve">. </w:t>
        </w:r>
      </w:ins>
      <w:ins w:id="682" w:author="Oğuzhan Aloğlu" w:date="2023-11-28T14:57:00Z">
        <w:r>
          <w:rPr>
            <w:lang w:val="en-US"/>
          </w:rPr>
          <w:t>Müşteri deneyimini arttırmak amacıyla</w:t>
        </w:r>
      </w:ins>
      <w:ins w:id="683" w:author="Oğuzhan Aloğlu" w:date="2023-11-28T14:54:00Z">
        <w:r>
          <w:rPr>
            <w:lang w:val="en-US"/>
          </w:rPr>
          <w:t xml:space="preserve"> </w:t>
        </w:r>
      </w:ins>
      <w:ins w:id="684" w:author="Oğuzhan Aloğlu" w:date="2023-11-28T14:57:00Z">
        <w:r>
          <w:rPr>
            <w:lang w:val="en-US"/>
          </w:rPr>
          <w:t xml:space="preserve">ilgili siparişin </w:t>
        </w:r>
      </w:ins>
      <w:ins w:id="685" w:author="Oğuzhan Aloğlu" w:date="2023-11-28T14:58:00Z">
        <w:r>
          <w:rPr>
            <w:lang w:val="en-US"/>
          </w:rPr>
          <w:t xml:space="preserve">durumu ve </w:t>
        </w:r>
      </w:ins>
      <w:ins w:id="686" w:author="Oğuzhan Aloğlu" w:date="2023-11-28T14:54:00Z">
        <w:r>
          <w:rPr>
            <w:lang w:val="en-US"/>
          </w:rPr>
          <w:t>teslimat geçmişi</w:t>
        </w:r>
      </w:ins>
      <w:ins w:id="687" w:author="Oğuzhan Aloğlu" w:date="2023-11-28T14:58:00Z">
        <w:r>
          <w:rPr>
            <w:lang w:val="en-US"/>
          </w:rPr>
          <w:t xml:space="preserve"> tüm detaylarıyla ekranda görüntülenebilir.</w:t>
        </w:r>
      </w:ins>
      <w:ins w:id="688" w:author="Oğuzhan Aloğlu" w:date="2023-11-28T14:54:00Z">
        <w:r>
          <w:rPr>
            <w:lang w:val="en-US"/>
          </w:rPr>
          <w:t xml:space="preserve"> </w:t>
        </w:r>
      </w:ins>
    </w:p>
    <w:p w:rsidR="00F85FFC" w:rsidRDefault="00F85FFC" w:rsidP="004B57CB">
      <w:pPr>
        <w:ind w:left="1416"/>
        <w:rPr>
          <w:lang w:val="en-US"/>
        </w:rPr>
        <w:pPrChange w:id="689" w:author="Oğuzhan Aloğlu" w:date="2023-11-28T14:58:00Z">
          <w:pPr>
            <w:ind w:firstLine="720"/>
          </w:pPr>
        </w:pPrChange>
      </w:pPr>
    </w:p>
    <w:p w:rsidR="00F85FFC" w:rsidRDefault="00F85FFC" w:rsidP="00B274D4">
      <w:pPr>
        <w:ind w:firstLine="720"/>
        <w:rPr>
          <w:b/>
          <w:bCs/>
          <w:color w:val="1F4E79"/>
          <w:lang w:val="en-US"/>
        </w:rPr>
      </w:pPr>
    </w:p>
    <w:p w:rsidR="00F85FFC" w:rsidRDefault="00F85FFC" w:rsidP="00B274D4">
      <w:pPr>
        <w:ind w:firstLine="720"/>
        <w:rPr>
          <w:b/>
          <w:bCs/>
          <w:color w:val="1F4E79"/>
          <w:lang w:val="en-US"/>
        </w:rPr>
      </w:pPr>
    </w:p>
    <w:p w:rsidR="00F85FFC" w:rsidRDefault="00F85FFC" w:rsidP="00B274D4">
      <w:pPr>
        <w:ind w:firstLine="720"/>
        <w:rPr>
          <w:b/>
          <w:bCs/>
          <w:color w:val="1F4E79"/>
          <w:lang w:val="en-US"/>
        </w:rPr>
      </w:pPr>
    </w:p>
    <w:p w:rsidR="00F85FFC" w:rsidRDefault="00F85FFC" w:rsidP="00B274D4">
      <w:pPr>
        <w:ind w:firstLine="720"/>
        <w:rPr>
          <w:b/>
          <w:bCs/>
          <w:color w:val="1F4E79"/>
          <w:lang w:val="en-US"/>
        </w:rPr>
      </w:pPr>
    </w:p>
    <w:p w:rsidR="00F85FFC" w:rsidRDefault="00F85FFC" w:rsidP="00B274D4">
      <w:pPr>
        <w:ind w:firstLine="720"/>
        <w:rPr>
          <w:b/>
          <w:bCs/>
          <w:color w:val="1F4E79"/>
          <w:lang w:val="en-US"/>
        </w:rPr>
      </w:pPr>
    </w:p>
    <w:p w:rsidR="00F85FFC" w:rsidRDefault="00F85FFC" w:rsidP="00B274D4">
      <w:pPr>
        <w:ind w:firstLine="720"/>
        <w:rPr>
          <w:b/>
          <w:bCs/>
          <w:color w:val="1F4E79"/>
          <w:lang w:val="en-US"/>
        </w:rPr>
      </w:pPr>
    </w:p>
    <w:p w:rsidR="00B274D4" w:rsidRDefault="00B274D4" w:rsidP="00B274D4">
      <w:pPr>
        <w:ind w:firstLine="720"/>
        <w:rPr>
          <w:b/>
          <w:bCs/>
          <w:color w:val="1F4E79"/>
          <w:lang w:val="en-US"/>
        </w:rPr>
      </w:pPr>
    </w:p>
    <w:p w:rsidR="00B274D4" w:rsidRDefault="00B274D4" w:rsidP="00B274D4">
      <w:pPr>
        <w:ind w:firstLine="720"/>
        <w:rPr>
          <w:b/>
          <w:bCs/>
          <w:color w:val="1F4E79"/>
          <w:lang w:val="en-US"/>
        </w:rPr>
      </w:pPr>
    </w:p>
    <w:p w:rsidR="00B274D4" w:rsidRDefault="00B274D4" w:rsidP="00B274D4">
      <w:pPr>
        <w:ind w:firstLine="720"/>
        <w:rPr>
          <w:b/>
          <w:bCs/>
          <w:color w:val="1F4E79"/>
          <w:lang w:val="en-US"/>
        </w:rPr>
      </w:pPr>
    </w:p>
    <w:sectPr w:rsidR="00B274D4" w:rsidSect="00B274D4">
      <w:headerReference w:type="defaul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AA7" w:rsidRDefault="00A94AA7" w:rsidP="00F85FFC">
      <w:r>
        <w:separator/>
      </w:r>
    </w:p>
  </w:endnote>
  <w:endnote w:type="continuationSeparator" w:id="0">
    <w:p w:rsidR="00A94AA7" w:rsidRDefault="00A94AA7" w:rsidP="00F85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AA7" w:rsidRDefault="00A94AA7" w:rsidP="00F85FFC">
      <w:r>
        <w:separator/>
      </w:r>
    </w:p>
  </w:footnote>
  <w:footnote w:type="continuationSeparator" w:id="0">
    <w:p w:rsidR="00A94AA7" w:rsidRDefault="00A94AA7" w:rsidP="00F85FF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5FFC" w:rsidRDefault="00F85FFC">
    <w:pPr>
      <w:pStyle w:val="Header"/>
    </w:pPr>
    <w:r>
      <w:rPr>
        <w:noProof/>
      </w:rPr>
      <w:drawing>
        <wp:anchor distT="0" distB="0" distL="114300" distR="114300" simplePos="0" relativeHeight="251661312" behindDoc="0" locked="0" layoutInCell="1" allowOverlap="1" wp14:anchorId="5465AB8B" wp14:editId="5B72D61A">
          <wp:simplePos x="0" y="0"/>
          <wp:positionH relativeFrom="margin">
            <wp:posOffset>-209550</wp:posOffset>
          </wp:positionH>
          <wp:positionV relativeFrom="paragraph">
            <wp:posOffset>-188595</wp:posOffset>
          </wp:positionV>
          <wp:extent cx="740000" cy="360000"/>
          <wp:effectExtent l="0" t="0" r="3175" b="2540"/>
          <wp:wrapSquare wrapText="bothSides"/>
          <wp:docPr id="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0000" cy="360000"/>
                  </a:xfrm>
                  <a:prstGeom prst="rect">
                    <a:avLst/>
                  </a:prstGeom>
                </pic:spPr>
              </pic:pic>
            </a:graphicData>
          </a:graphic>
        </wp:anchor>
      </w:drawing>
    </w:r>
    <w:r>
      <w:rPr>
        <w:noProof/>
        <w:color w:val="5B9BD5" w:themeColor="accent1"/>
      </w:rPr>
      <w:drawing>
        <wp:anchor distT="0" distB="0" distL="114300" distR="114300" simplePos="0" relativeHeight="251659264" behindDoc="0" locked="0" layoutInCell="1" allowOverlap="1" wp14:anchorId="3DE5794F" wp14:editId="276B9954">
          <wp:simplePos x="0" y="0"/>
          <wp:positionH relativeFrom="margin">
            <wp:posOffset>5219700</wp:posOffset>
          </wp:positionH>
          <wp:positionV relativeFrom="paragraph">
            <wp:posOffset>-105410</wp:posOffset>
          </wp:positionV>
          <wp:extent cx="1221740" cy="333375"/>
          <wp:effectExtent l="0" t="0" r="0" b="9525"/>
          <wp:wrapSquare wrapText="bothSides"/>
          <wp:docPr id="27" name="Picture 27" descr="Avansa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vansas-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21740" cy="333375"/>
                  </a:xfrm>
                  <a:prstGeom prst="rect">
                    <a:avLst/>
                  </a:prstGeom>
                  <a:noFill/>
                </pic:spPr>
              </pic:pic>
            </a:graphicData>
          </a:graphic>
          <wp14:sizeRelH relativeFrom="page">
            <wp14:pctWidth>0</wp14:pctWidth>
          </wp14:sizeRelH>
          <wp14:sizeRelV relativeFrom="page">
            <wp14:pctHeight>0</wp14:pctHeight>
          </wp14:sizeRelV>
        </wp:anchor>
      </w:drawing>
    </w:r>
    <w:r>
      <w:ptab w:relativeTo="margin" w:alignment="center" w:leader="none"/>
    </w:r>
    <w:ins w:id="690" w:author="Oğuzhan Aloğlu" w:date="2023-11-28T14:45:00Z">
      <w:r w:rsidR="00F25EBF" w:rsidRPr="00F25EBF">
        <w:t xml:space="preserve"> </w:t>
      </w:r>
      <w:r w:rsidR="00F25EBF">
        <w:t xml:space="preserve">ROTAMEN </w:t>
      </w:r>
    </w:ins>
    <w:r>
      <w:t xml:space="preserve">AVANSAS </w:t>
    </w:r>
    <w:del w:id="691" w:author="Oğuzhan Aloğlu" w:date="2023-11-28T14:45:00Z">
      <w:r w:rsidDel="00F25EBF">
        <w:delText xml:space="preserve">ROTAMEN </w:delText>
      </w:r>
    </w:del>
    <w:r>
      <w:t>SÜREÇLER AKIŞI</w:t>
    </w:r>
    <w:r>
      <w:t xml:space="preserve"> </w:t>
    </w:r>
    <w:r>
      <w:t xml:space="preserve"> </w:t>
    </w:r>
    <w: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E4534"/>
    <w:multiLevelType w:val="hybridMultilevel"/>
    <w:tmpl w:val="0BA2B534"/>
    <w:lvl w:ilvl="0" w:tplc="04090001">
      <w:start w:val="1"/>
      <w:numFmt w:val="bullet"/>
      <w:lvlText w:val=""/>
      <w:lvlJc w:val="left"/>
      <w:pPr>
        <w:ind w:left="2367" w:hanging="360"/>
      </w:pPr>
      <w:rPr>
        <w:rFonts w:ascii="Symbol" w:hAnsi="Symbol" w:hint="default"/>
      </w:rPr>
    </w:lvl>
    <w:lvl w:ilvl="1" w:tplc="04090003">
      <w:start w:val="1"/>
      <w:numFmt w:val="bullet"/>
      <w:lvlText w:val="o"/>
      <w:lvlJc w:val="left"/>
      <w:pPr>
        <w:ind w:left="3087" w:hanging="360"/>
      </w:pPr>
      <w:rPr>
        <w:rFonts w:ascii="Courier New" w:hAnsi="Courier New" w:cs="Courier New" w:hint="default"/>
      </w:rPr>
    </w:lvl>
    <w:lvl w:ilvl="2" w:tplc="04090005">
      <w:start w:val="1"/>
      <w:numFmt w:val="bullet"/>
      <w:lvlText w:val=""/>
      <w:lvlJc w:val="left"/>
      <w:pPr>
        <w:ind w:left="3807" w:hanging="360"/>
      </w:pPr>
      <w:rPr>
        <w:rFonts w:ascii="Wingdings" w:hAnsi="Wingdings" w:hint="default"/>
      </w:rPr>
    </w:lvl>
    <w:lvl w:ilvl="3" w:tplc="04090001">
      <w:start w:val="1"/>
      <w:numFmt w:val="bullet"/>
      <w:lvlText w:val=""/>
      <w:lvlJc w:val="left"/>
      <w:pPr>
        <w:ind w:left="4527" w:hanging="360"/>
      </w:pPr>
      <w:rPr>
        <w:rFonts w:ascii="Symbol" w:hAnsi="Symbol" w:hint="default"/>
      </w:rPr>
    </w:lvl>
    <w:lvl w:ilvl="4" w:tplc="04090003">
      <w:start w:val="1"/>
      <w:numFmt w:val="bullet"/>
      <w:lvlText w:val="o"/>
      <w:lvlJc w:val="left"/>
      <w:pPr>
        <w:ind w:left="5247" w:hanging="360"/>
      </w:pPr>
      <w:rPr>
        <w:rFonts w:ascii="Courier New" w:hAnsi="Courier New" w:cs="Courier New" w:hint="default"/>
      </w:rPr>
    </w:lvl>
    <w:lvl w:ilvl="5" w:tplc="04090005">
      <w:start w:val="1"/>
      <w:numFmt w:val="bullet"/>
      <w:lvlText w:val=""/>
      <w:lvlJc w:val="left"/>
      <w:pPr>
        <w:ind w:left="5967" w:hanging="360"/>
      </w:pPr>
      <w:rPr>
        <w:rFonts w:ascii="Wingdings" w:hAnsi="Wingdings" w:hint="default"/>
      </w:rPr>
    </w:lvl>
    <w:lvl w:ilvl="6" w:tplc="04090001">
      <w:start w:val="1"/>
      <w:numFmt w:val="bullet"/>
      <w:lvlText w:val=""/>
      <w:lvlJc w:val="left"/>
      <w:pPr>
        <w:ind w:left="6687" w:hanging="360"/>
      </w:pPr>
      <w:rPr>
        <w:rFonts w:ascii="Symbol" w:hAnsi="Symbol" w:hint="default"/>
      </w:rPr>
    </w:lvl>
    <w:lvl w:ilvl="7" w:tplc="04090003">
      <w:start w:val="1"/>
      <w:numFmt w:val="bullet"/>
      <w:lvlText w:val="o"/>
      <w:lvlJc w:val="left"/>
      <w:pPr>
        <w:ind w:left="7407" w:hanging="360"/>
      </w:pPr>
      <w:rPr>
        <w:rFonts w:ascii="Courier New" w:hAnsi="Courier New" w:cs="Courier New" w:hint="default"/>
      </w:rPr>
    </w:lvl>
    <w:lvl w:ilvl="8" w:tplc="04090005">
      <w:start w:val="1"/>
      <w:numFmt w:val="bullet"/>
      <w:lvlText w:val=""/>
      <w:lvlJc w:val="left"/>
      <w:pPr>
        <w:ind w:left="8127" w:hanging="360"/>
      </w:pPr>
      <w:rPr>
        <w:rFonts w:ascii="Wingdings" w:hAnsi="Wingdings" w:hint="default"/>
      </w:rPr>
    </w:lvl>
  </w:abstractNum>
  <w:abstractNum w:abstractNumId="1" w15:restartNumberingAfterBreak="0">
    <w:nsid w:val="12BE41F7"/>
    <w:multiLevelType w:val="hybridMultilevel"/>
    <w:tmpl w:val="E9A04688"/>
    <w:lvl w:ilvl="0" w:tplc="041F0003">
      <w:start w:val="1"/>
      <w:numFmt w:val="bullet"/>
      <w:lvlText w:val="o"/>
      <w:lvlJc w:val="left"/>
      <w:pPr>
        <w:ind w:left="1800" w:hanging="360"/>
      </w:pPr>
      <w:rPr>
        <w:rFonts w:ascii="Courier New" w:hAnsi="Courier New" w:cs="Courier New"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2" w15:restartNumberingAfterBreak="0">
    <w:nsid w:val="1AED2AB6"/>
    <w:multiLevelType w:val="hybridMultilevel"/>
    <w:tmpl w:val="9476D7E8"/>
    <w:lvl w:ilvl="0" w:tplc="0409000F">
      <w:start w:val="1"/>
      <w:numFmt w:val="decimal"/>
      <w:lvlText w:val="%1."/>
      <w:lvlJc w:val="left"/>
      <w:pPr>
        <w:ind w:left="1276" w:hanging="360"/>
      </w:p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3" w15:restartNumberingAfterBreak="0">
    <w:nsid w:val="201E500C"/>
    <w:multiLevelType w:val="hybridMultilevel"/>
    <w:tmpl w:val="28D004B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AD149D6"/>
    <w:multiLevelType w:val="hybridMultilevel"/>
    <w:tmpl w:val="DC34796E"/>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5" w15:restartNumberingAfterBreak="0">
    <w:nsid w:val="2DFC45AD"/>
    <w:multiLevelType w:val="hybridMultilevel"/>
    <w:tmpl w:val="7278C592"/>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6" w15:restartNumberingAfterBreak="0">
    <w:nsid w:val="308D5405"/>
    <w:multiLevelType w:val="hybridMultilevel"/>
    <w:tmpl w:val="7ED401DA"/>
    <w:lvl w:ilvl="0" w:tplc="73B676D0">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7" w15:restartNumberingAfterBreak="0">
    <w:nsid w:val="46EB67F2"/>
    <w:multiLevelType w:val="hybridMultilevel"/>
    <w:tmpl w:val="1E7E3146"/>
    <w:lvl w:ilvl="0" w:tplc="041F0003">
      <w:start w:val="1"/>
      <w:numFmt w:val="bullet"/>
      <w:lvlText w:val="o"/>
      <w:lvlJc w:val="left"/>
      <w:pPr>
        <w:ind w:left="1800" w:hanging="360"/>
      </w:pPr>
      <w:rPr>
        <w:rFonts w:ascii="Courier New" w:hAnsi="Courier New" w:cs="Courier New"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8" w15:restartNumberingAfterBreak="0">
    <w:nsid w:val="4B7D2C27"/>
    <w:multiLevelType w:val="hybridMultilevel"/>
    <w:tmpl w:val="8ACE61FE"/>
    <w:lvl w:ilvl="0" w:tplc="71F2DC92">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9" w15:restartNumberingAfterBreak="0">
    <w:nsid w:val="51DB0F71"/>
    <w:multiLevelType w:val="hybridMultilevel"/>
    <w:tmpl w:val="2F507F1A"/>
    <w:lvl w:ilvl="0" w:tplc="041F0001">
      <w:start w:val="1"/>
      <w:numFmt w:val="bullet"/>
      <w:lvlText w:val=""/>
      <w:lvlJc w:val="left"/>
      <w:pPr>
        <w:ind w:left="1800" w:hanging="360"/>
      </w:pPr>
      <w:rPr>
        <w:rFonts w:ascii="Symbol" w:hAnsi="Symbol" w:hint="default"/>
      </w:rPr>
    </w:lvl>
    <w:lvl w:ilvl="1" w:tplc="041F0003">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0" w15:restartNumberingAfterBreak="0">
    <w:nsid w:val="62826C0E"/>
    <w:multiLevelType w:val="hybridMultilevel"/>
    <w:tmpl w:val="989E5B78"/>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1" w15:restartNumberingAfterBreak="0">
    <w:nsid w:val="6CB47479"/>
    <w:multiLevelType w:val="hybridMultilevel"/>
    <w:tmpl w:val="47E6C0CA"/>
    <w:lvl w:ilvl="0" w:tplc="041F0001">
      <w:start w:val="1"/>
      <w:numFmt w:val="bullet"/>
      <w:lvlText w:val=""/>
      <w:lvlJc w:val="left"/>
      <w:pPr>
        <w:ind w:left="1440" w:hanging="360"/>
      </w:pPr>
      <w:rPr>
        <w:rFonts w:ascii="Symbol" w:hAnsi="Symbol"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2" w15:restartNumberingAfterBreak="0">
    <w:nsid w:val="790E6B2E"/>
    <w:multiLevelType w:val="hybridMultilevel"/>
    <w:tmpl w:val="30940D34"/>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num w:numId="1">
    <w:abstractNumId w:val="2"/>
    <w:lvlOverride w:ilvl="0">
      <w:startOverride w:val="1"/>
    </w:lvlOverride>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3"/>
  </w:num>
  <w:num w:numId="4">
    <w:abstractNumId w:val="6"/>
  </w:num>
  <w:num w:numId="5">
    <w:abstractNumId w:val="10"/>
  </w:num>
  <w:num w:numId="6">
    <w:abstractNumId w:val="8"/>
  </w:num>
  <w:num w:numId="7">
    <w:abstractNumId w:val="11"/>
  </w:num>
  <w:num w:numId="8">
    <w:abstractNumId w:val="9"/>
  </w:num>
  <w:num w:numId="9">
    <w:abstractNumId w:val="7"/>
  </w:num>
  <w:num w:numId="10">
    <w:abstractNumId w:val="1"/>
  </w:num>
  <w:num w:numId="11">
    <w:abstractNumId w:val="12"/>
  </w:num>
  <w:num w:numId="12">
    <w:abstractNumId w:val="5"/>
  </w:num>
  <w:num w:numId="13">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ğuzhan Aloğlu">
    <w15:presenceInfo w15:providerId="AD" w15:userId="S-1-5-21-884038603-3284218932-2151327547-21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4D4"/>
    <w:rsid w:val="0009358F"/>
    <w:rsid w:val="001223E9"/>
    <w:rsid w:val="00127365"/>
    <w:rsid w:val="00186F16"/>
    <w:rsid w:val="00241DB3"/>
    <w:rsid w:val="004B57CB"/>
    <w:rsid w:val="007A70AF"/>
    <w:rsid w:val="00A82FA5"/>
    <w:rsid w:val="00A94AA7"/>
    <w:rsid w:val="00B274D4"/>
    <w:rsid w:val="00EC0870"/>
    <w:rsid w:val="00F25EBF"/>
    <w:rsid w:val="00F85FFC"/>
    <w:rsid w:val="00FE7BF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1A64A"/>
  <w15:chartTrackingRefBased/>
  <w15:docId w15:val="{00D8A405-A3DE-4282-B2D5-27B5CC897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4D4"/>
    <w:pPr>
      <w:spacing w:after="0" w:line="240" w:lineRule="auto"/>
    </w:pPr>
    <w:rPr>
      <w:rFonts w:ascii="Calibri" w:hAnsi="Calibri" w:cs="Calibri"/>
      <w:lang w:eastAsia="tr-TR"/>
    </w:rPr>
  </w:style>
  <w:style w:type="paragraph" w:styleId="Heading1">
    <w:name w:val="heading 1"/>
    <w:basedOn w:val="Normal"/>
    <w:next w:val="Normal"/>
    <w:link w:val="Heading1Char"/>
    <w:uiPriority w:val="9"/>
    <w:qFormat/>
    <w:rsid w:val="001223E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23E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1DB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4D4"/>
    <w:pPr>
      <w:ind w:left="720"/>
    </w:pPr>
  </w:style>
  <w:style w:type="paragraph" w:styleId="NoSpacing">
    <w:name w:val="No Spacing"/>
    <w:link w:val="NoSpacingChar"/>
    <w:uiPriority w:val="1"/>
    <w:qFormat/>
    <w:rsid w:val="00B274D4"/>
    <w:pPr>
      <w:spacing w:after="0" w:line="240" w:lineRule="auto"/>
    </w:pPr>
    <w:rPr>
      <w:lang w:val="en-US"/>
    </w:rPr>
  </w:style>
  <w:style w:type="character" w:customStyle="1" w:styleId="NoSpacingChar">
    <w:name w:val="No Spacing Char"/>
    <w:basedOn w:val="DefaultParagraphFont"/>
    <w:link w:val="NoSpacing"/>
    <w:uiPriority w:val="1"/>
    <w:rsid w:val="00B274D4"/>
    <w:rPr>
      <w:lang w:val="en-US"/>
    </w:rPr>
  </w:style>
  <w:style w:type="paragraph" w:styleId="Header">
    <w:name w:val="header"/>
    <w:basedOn w:val="Normal"/>
    <w:link w:val="HeaderChar"/>
    <w:uiPriority w:val="99"/>
    <w:unhideWhenUsed/>
    <w:rsid w:val="00F85FFC"/>
    <w:pPr>
      <w:tabs>
        <w:tab w:val="center" w:pos="4513"/>
        <w:tab w:val="right" w:pos="9026"/>
      </w:tabs>
    </w:pPr>
  </w:style>
  <w:style w:type="character" w:customStyle="1" w:styleId="HeaderChar">
    <w:name w:val="Header Char"/>
    <w:basedOn w:val="DefaultParagraphFont"/>
    <w:link w:val="Header"/>
    <w:uiPriority w:val="99"/>
    <w:rsid w:val="00F85FFC"/>
    <w:rPr>
      <w:rFonts w:ascii="Calibri" w:hAnsi="Calibri" w:cs="Calibri"/>
      <w:lang w:eastAsia="tr-TR"/>
    </w:rPr>
  </w:style>
  <w:style w:type="paragraph" w:styleId="Footer">
    <w:name w:val="footer"/>
    <w:basedOn w:val="Normal"/>
    <w:link w:val="FooterChar"/>
    <w:uiPriority w:val="99"/>
    <w:unhideWhenUsed/>
    <w:rsid w:val="00F85FFC"/>
    <w:pPr>
      <w:tabs>
        <w:tab w:val="center" w:pos="4513"/>
        <w:tab w:val="right" w:pos="9026"/>
      </w:tabs>
    </w:pPr>
  </w:style>
  <w:style w:type="character" w:customStyle="1" w:styleId="FooterChar">
    <w:name w:val="Footer Char"/>
    <w:basedOn w:val="DefaultParagraphFont"/>
    <w:link w:val="Footer"/>
    <w:uiPriority w:val="99"/>
    <w:rsid w:val="00F85FFC"/>
    <w:rPr>
      <w:rFonts w:ascii="Calibri" w:hAnsi="Calibri" w:cs="Calibri"/>
      <w:lang w:eastAsia="tr-TR"/>
    </w:rPr>
  </w:style>
  <w:style w:type="character" w:customStyle="1" w:styleId="Heading1Char">
    <w:name w:val="Heading 1 Char"/>
    <w:basedOn w:val="DefaultParagraphFont"/>
    <w:link w:val="Heading1"/>
    <w:uiPriority w:val="9"/>
    <w:rsid w:val="001223E9"/>
    <w:rPr>
      <w:rFonts w:asciiTheme="majorHAnsi" w:eastAsiaTheme="majorEastAsia" w:hAnsiTheme="majorHAnsi" w:cstheme="majorBidi"/>
      <w:color w:val="2E74B5" w:themeColor="accent1" w:themeShade="BF"/>
      <w:sz w:val="32"/>
      <w:szCs w:val="32"/>
      <w:lang w:eastAsia="tr-TR"/>
    </w:rPr>
  </w:style>
  <w:style w:type="paragraph" w:styleId="BalloonText">
    <w:name w:val="Balloon Text"/>
    <w:basedOn w:val="Normal"/>
    <w:link w:val="BalloonTextChar"/>
    <w:uiPriority w:val="99"/>
    <w:semiHidden/>
    <w:unhideWhenUsed/>
    <w:rsid w:val="001223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3E9"/>
    <w:rPr>
      <w:rFonts w:ascii="Segoe UI" w:hAnsi="Segoe UI" w:cs="Segoe UI"/>
      <w:sz w:val="18"/>
      <w:szCs w:val="18"/>
      <w:lang w:eastAsia="tr-TR"/>
    </w:rPr>
  </w:style>
  <w:style w:type="character" w:customStyle="1" w:styleId="Heading2Char">
    <w:name w:val="Heading 2 Char"/>
    <w:basedOn w:val="DefaultParagraphFont"/>
    <w:link w:val="Heading2"/>
    <w:uiPriority w:val="9"/>
    <w:rsid w:val="001223E9"/>
    <w:rPr>
      <w:rFonts w:asciiTheme="majorHAnsi" w:eastAsiaTheme="majorEastAsia" w:hAnsiTheme="majorHAnsi" w:cstheme="majorBidi"/>
      <w:color w:val="2E74B5" w:themeColor="accent1" w:themeShade="BF"/>
      <w:sz w:val="26"/>
      <w:szCs w:val="26"/>
      <w:lang w:eastAsia="tr-TR"/>
    </w:rPr>
  </w:style>
  <w:style w:type="character" w:customStyle="1" w:styleId="Heading3Char">
    <w:name w:val="Heading 3 Char"/>
    <w:basedOn w:val="DefaultParagraphFont"/>
    <w:link w:val="Heading3"/>
    <w:uiPriority w:val="9"/>
    <w:rsid w:val="00241DB3"/>
    <w:rPr>
      <w:rFonts w:asciiTheme="majorHAnsi" w:eastAsiaTheme="majorEastAsia" w:hAnsiTheme="majorHAnsi" w:cstheme="majorBidi"/>
      <w:color w:val="1F4D78" w:themeColor="accent1" w:themeShade="7F"/>
      <w:sz w:val="24"/>
      <w:szCs w:val="24"/>
      <w:lang w:eastAsia="tr-TR"/>
    </w:rPr>
  </w:style>
  <w:style w:type="character" w:styleId="SubtleEmphasis">
    <w:name w:val="Subtle Emphasis"/>
    <w:basedOn w:val="DefaultParagraphFont"/>
    <w:uiPriority w:val="19"/>
    <w:qFormat/>
    <w:rsid w:val="00241DB3"/>
    <w:rPr>
      <w:i/>
      <w:iCs/>
      <w:color w:val="404040" w:themeColor="text1" w:themeTint="BF"/>
    </w:rPr>
  </w:style>
  <w:style w:type="paragraph" w:styleId="IntenseQuote">
    <w:name w:val="Intense Quote"/>
    <w:basedOn w:val="Normal"/>
    <w:next w:val="Normal"/>
    <w:link w:val="IntenseQuoteChar"/>
    <w:uiPriority w:val="30"/>
    <w:qFormat/>
    <w:rsid w:val="00F25EB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25EBF"/>
    <w:rPr>
      <w:rFonts w:ascii="Calibri" w:hAnsi="Calibri" w:cs="Calibri"/>
      <w:i/>
      <w:iCs/>
      <w:color w:val="5B9BD5" w:themeColor="accent1"/>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8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5C5"/>
    <w:rsid w:val="002025C5"/>
    <w:rsid w:val="003A21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F4BC484D01422D9C13B0695EA77B9E">
    <w:name w:val="78F4BC484D01422D9C13B0695EA77B9E"/>
    <w:rsid w:val="002025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2023-10-28T00:00:00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5</Pages>
  <Words>1394</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Oğuzhan Aloğlu</dc:creator>
  <cp:keywords/>
  <dc:description/>
  <cp:lastModifiedBy>Oğuzhan Aloğlu</cp:lastModifiedBy>
  <cp:revision>1</cp:revision>
  <dcterms:created xsi:type="dcterms:W3CDTF">2023-11-28T07:31:00Z</dcterms:created>
  <dcterms:modified xsi:type="dcterms:W3CDTF">2023-11-28T12:39:00Z</dcterms:modified>
</cp:coreProperties>
</file>